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D79" w:rsidRPr="00EA4D79" w:rsidRDefault="00EA4D79" w:rsidP="00EA4D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EA4D79">
        <w:rPr>
          <w:rFonts w:ascii="Times New Roman" w:eastAsia="Times New Roman" w:hAnsi="Times New Roman" w:cs="Times New Roman"/>
          <w:b/>
          <w:bCs/>
          <w:kern w:val="36"/>
          <w:sz w:val="48"/>
          <w:szCs w:val="48"/>
        </w:rPr>
        <w:t>Unit Testing Guidelines</w:t>
      </w:r>
    </w:p>
    <w:p w:rsidR="00EA4D79" w:rsidRPr="00EA4D79" w:rsidRDefault="00EA4D79" w:rsidP="00EA4D79">
      <w:pPr>
        <w:spacing w:after="0" w:line="240" w:lineRule="auto"/>
        <w:jc w:val="center"/>
        <w:rPr>
          <w:rFonts w:ascii="Times New Roman" w:eastAsia="Times New Roman" w:hAnsi="Times New Roman" w:cs="Times New Roman"/>
          <w:sz w:val="24"/>
          <w:szCs w:val="24"/>
        </w:rPr>
      </w:pPr>
      <w:r w:rsidRPr="00EA4D79">
        <w:rPr>
          <w:rFonts w:ascii="Times New Roman" w:eastAsia="Times New Roman" w:hAnsi="Times New Roman" w:cs="Times New Roman"/>
          <w:i/>
          <w:iCs/>
          <w:sz w:val="24"/>
          <w:szCs w:val="24"/>
        </w:rPr>
        <w:t>Version 4.1, December 2010</w:t>
      </w:r>
      <w:r w:rsidRPr="00EA4D79">
        <w:rPr>
          <w:rFonts w:ascii="Times New Roman" w:eastAsia="Times New Roman" w:hAnsi="Times New Roman" w:cs="Times New Roman"/>
          <w:sz w:val="24"/>
          <w:szCs w:val="24"/>
        </w:rPr>
        <w:br/>
      </w:r>
      <w:r w:rsidRPr="00EA4D79">
        <w:rPr>
          <w:rFonts w:ascii="Times New Roman" w:eastAsia="Times New Roman" w:hAnsi="Times New Roman" w:cs="Times New Roman"/>
          <w:i/>
          <w:iCs/>
          <w:sz w:val="24"/>
          <w:szCs w:val="24"/>
        </w:rPr>
        <w:t>Copyright © 2010</w:t>
      </w:r>
    </w:p>
    <w:p w:rsidR="00EA4D79" w:rsidRPr="00EA4D79" w:rsidRDefault="00EA4D79" w:rsidP="00EA4D79">
      <w:pPr>
        <w:spacing w:after="0" w:line="240" w:lineRule="auto"/>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pict>
          <v:rect id="_x0000_i1025" style="width:0;height:.75pt" o:hralign="center" o:hrstd="t" o:hr="t" fillcolor="#9d9da1" stroked="f"/>
        </w:pict>
      </w:r>
    </w:p>
    <w:tbl>
      <w:tblPr>
        <w:tblW w:w="5000" w:type="pct"/>
        <w:tblCellSpacing w:w="15" w:type="dxa"/>
        <w:tblCellMar>
          <w:top w:w="15" w:type="dxa"/>
          <w:left w:w="15" w:type="dxa"/>
          <w:bottom w:w="15" w:type="dxa"/>
          <w:right w:w="15" w:type="dxa"/>
        </w:tblCellMar>
        <w:tblLook w:val="00A0"/>
      </w:tblPr>
      <w:tblGrid>
        <w:gridCol w:w="10890"/>
      </w:tblGrid>
      <w:tr w:rsidR="00EA4D79" w:rsidRPr="00EA4D79" w:rsidTr="00281915">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Keep unit tests small and fast</w:t>
            </w:r>
          </w:p>
        </w:tc>
      </w:tr>
      <w:tr w:rsidR="00EA4D79" w:rsidRPr="00EA4D79" w:rsidTr="00281915">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Ideally the entire test suite should be executed before every code check in. Keeping the tests fast reduce the development turnaround time. </w:t>
            </w:r>
          </w:p>
        </w:tc>
      </w:tr>
    </w:tbl>
    <w:p w:rsidR="00EA4D79" w:rsidRPr="00EA4D79" w:rsidRDefault="00EA4D79" w:rsidP="00EA4D79">
      <w:pPr>
        <w:spacing w:after="0" w:line="240" w:lineRule="auto"/>
        <w:rPr>
          <w:ins w:id="0"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Unit tests should be fully automated and non-interactive</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test suite is normally executed on a regular basis and must be fully automated to be useful. If the results require manual inspection the tests are not proper unit tests. </w:t>
            </w:r>
          </w:p>
        </w:tc>
      </w:tr>
    </w:tbl>
    <w:p w:rsidR="00EA4D79" w:rsidRPr="00EA4D79" w:rsidRDefault="00EA4D79" w:rsidP="00EA4D79">
      <w:pPr>
        <w:spacing w:after="0" w:line="240" w:lineRule="auto"/>
        <w:rPr>
          <w:ins w:id="1"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Make unit tests simple to run</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Configure the development environment so that single tests and test suites can be run by a single command or a one button click. </w:t>
            </w:r>
          </w:p>
        </w:tc>
      </w:tr>
    </w:tbl>
    <w:p w:rsidR="00EA4D79" w:rsidRPr="00EA4D79" w:rsidRDefault="00EA4D79" w:rsidP="00EA4D79">
      <w:pPr>
        <w:spacing w:after="0" w:line="240" w:lineRule="auto"/>
        <w:rPr>
          <w:ins w:id="2"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Measure the tests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Apply coverage analysis to the test runs so that it is possible to read the exact execution coverage and investigate which parts of the code is executed and not. </w:t>
            </w:r>
          </w:p>
        </w:tc>
      </w:tr>
    </w:tbl>
    <w:p w:rsidR="00EA4D79" w:rsidRPr="00EA4D79" w:rsidRDefault="00EA4D79" w:rsidP="00EA4D79">
      <w:pPr>
        <w:spacing w:after="0" w:line="240" w:lineRule="auto"/>
        <w:rPr>
          <w:ins w:id="3"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Fix failing tests immediately</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Each developer should be responsible for making sure a new test runs successfully upon check in, and that all existing tests </w:t>
            </w:r>
            <w:proofErr w:type="gramStart"/>
            <w:r w:rsidRPr="00EA4D79">
              <w:rPr>
                <w:rFonts w:ascii="Times New Roman" w:eastAsia="Times New Roman" w:hAnsi="Times New Roman" w:cs="Times New Roman"/>
                <w:sz w:val="24"/>
                <w:szCs w:val="24"/>
              </w:rPr>
              <w:t>runs</w:t>
            </w:r>
            <w:proofErr w:type="gramEnd"/>
            <w:r w:rsidRPr="00EA4D79">
              <w:rPr>
                <w:rFonts w:ascii="Times New Roman" w:eastAsia="Times New Roman" w:hAnsi="Times New Roman" w:cs="Times New Roman"/>
                <w:sz w:val="24"/>
                <w:szCs w:val="24"/>
              </w:rPr>
              <w:t xml:space="preserve"> successfully upon code check in.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If a test fails as part of a regular test execution the entire team should drop what they are currently doing and make sure the problem gets fixed. </w:t>
            </w:r>
          </w:p>
        </w:tc>
      </w:tr>
    </w:tbl>
    <w:p w:rsidR="00EA4D79" w:rsidRPr="00EA4D79" w:rsidRDefault="00EA4D79" w:rsidP="00EA4D79">
      <w:pPr>
        <w:spacing w:after="0" w:line="240" w:lineRule="auto"/>
        <w:rPr>
          <w:ins w:id="4"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Keep testing at unit level</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Unit testing is about testing classes. There should be one test class per ordinary class and the class behavior should be tested in isolation. Avoid the temptation to test an entire work-flow using a unit testing framework, as such tests are slow and hard to maintain. Work-flow testing may have its place, but it is not unit testing and it must be set up and executed independently. </w:t>
            </w:r>
          </w:p>
        </w:tc>
      </w:tr>
    </w:tbl>
    <w:p w:rsidR="00EA4D79" w:rsidRPr="00EA4D79" w:rsidRDefault="00EA4D79" w:rsidP="00EA4D79">
      <w:pPr>
        <w:spacing w:after="0" w:line="240" w:lineRule="auto"/>
        <w:rPr>
          <w:ins w:id="5"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Start off simple</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One simple test is infinitely better than no tests at all. A simple test class will establish the target class test framework, it will verify the presence and correctness of the build environment, the unit testing environment, the execution environment and the coverage analysis tool, and it will prove that the target class is part of the assembly and that it can be accessed.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Hello, world! of unit tests goes like this: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void </w:t>
            </w:r>
            <w:proofErr w:type="spellStart"/>
            <w:r w:rsidRPr="00EA4D79">
              <w:rPr>
                <w:rFonts w:ascii="Courier New" w:eastAsia="Times New Roman" w:hAnsi="Courier New" w:cs="Courier New"/>
                <w:sz w:val="20"/>
                <w:szCs w:val="20"/>
                <w:lang w:bidi="ar-SA"/>
              </w:rPr>
              <w:t>testDefaultConstruction</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Foo</w:t>
            </w:r>
            <w:proofErr w:type="spellEnd"/>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foo</w:t>
            </w:r>
            <w:proofErr w:type="spellEnd"/>
            <w:r w:rsidRPr="00EA4D79">
              <w:rPr>
                <w:rFonts w:ascii="Courier New" w:eastAsia="Times New Roman" w:hAnsi="Courier New" w:cs="Courier New"/>
                <w:sz w:val="20"/>
                <w:szCs w:val="20"/>
                <w:lang w:bidi="ar-SA"/>
              </w:rPr>
              <w:t xml:space="preserve"> = new </w:t>
            </w:r>
            <w:proofErr w:type="spellStart"/>
            <w:r w:rsidRPr="00EA4D79">
              <w:rPr>
                <w:rFonts w:ascii="Courier New" w:eastAsia="Times New Roman" w:hAnsi="Courier New" w:cs="Courier New"/>
                <w:sz w:val="20"/>
                <w:szCs w:val="20"/>
                <w:lang w:bidi="ar-SA"/>
              </w:rPr>
              <w:t>Foo</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assertNotNull</w:t>
            </w:r>
            <w:proofErr w:type="spellEnd"/>
            <w:r w:rsidRPr="00EA4D79">
              <w:rPr>
                <w:rFonts w:ascii="Courier New" w:eastAsia="Times New Roman" w:hAnsi="Courier New" w:cs="Courier New"/>
                <w:sz w:val="20"/>
                <w:szCs w:val="20"/>
                <w:lang w:bidi="ar-SA"/>
              </w:rPr>
              <w:t>(</w:t>
            </w:r>
            <w:proofErr w:type="spellStart"/>
            <w:r w:rsidRPr="00EA4D79">
              <w:rPr>
                <w:rFonts w:ascii="Courier New" w:eastAsia="Times New Roman" w:hAnsi="Courier New" w:cs="Courier New"/>
                <w:sz w:val="20"/>
                <w:szCs w:val="20"/>
                <w:lang w:bidi="ar-SA"/>
              </w:rPr>
              <w:t>foo</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A4D79">
              <w:rPr>
                <w:rFonts w:ascii="Courier New" w:eastAsia="Times New Roman" w:hAnsi="Courier New" w:cs="Courier New"/>
                <w:sz w:val="20"/>
                <w:szCs w:val="20"/>
                <w:lang w:bidi="ar-SA"/>
              </w:rPr>
              <w:t xml:space="preserve">     }</w:t>
            </w:r>
          </w:p>
        </w:tc>
      </w:tr>
    </w:tbl>
    <w:p w:rsidR="00EA4D79" w:rsidRPr="00EA4D79" w:rsidRDefault="00EA4D79" w:rsidP="00EA4D79">
      <w:pPr>
        <w:spacing w:after="0" w:line="240" w:lineRule="auto"/>
        <w:rPr>
          <w:ins w:id="6"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Keep tests independent</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To ensure testing robustness and simplify maintenance, tests should never rely on other tests nor should they depend on the ordering in which tests are executed. </w:t>
            </w:r>
          </w:p>
        </w:tc>
      </w:tr>
    </w:tbl>
    <w:p w:rsidR="00EA4D79" w:rsidRPr="00EA4D79" w:rsidRDefault="00EA4D79" w:rsidP="00EA4D79">
      <w:pPr>
        <w:spacing w:after="0" w:line="240" w:lineRule="auto"/>
        <w:rPr>
          <w:ins w:id="7"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Keep tests close to the class being tested</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If the class to test is </w:t>
            </w:r>
            <w:proofErr w:type="spellStart"/>
            <w:r w:rsidRPr="00EA4D79">
              <w:rPr>
                <w:rFonts w:ascii="Times New Roman" w:eastAsia="Times New Roman" w:hAnsi="Times New Roman" w:cs="Times New Roman"/>
                <w:sz w:val="24"/>
                <w:szCs w:val="24"/>
              </w:rPr>
              <w:t>Foo</w:t>
            </w:r>
            <w:proofErr w:type="spellEnd"/>
            <w:r w:rsidRPr="00EA4D79">
              <w:rPr>
                <w:rFonts w:ascii="Times New Roman" w:eastAsia="Times New Roman" w:hAnsi="Times New Roman" w:cs="Times New Roman"/>
                <w:sz w:val="24"/>
                <w:szCs w:val="24"/>
              </w:rPr>
              <w:t xml:space="preserve"> the test class should be called </w:t>
            </w:r>
            <w:proofErr w:type="spellStart"/>
            <w:r w:rsidRPr="00EA4D79">
              <w:rPr>
                <w:rFonts w:ascii="Times New Roman" w:eastAsia="Times New Roman" w:hAnsi="Times New Roman" w:cs="Times New Roman"/>
                <w:sz w:val="24"/>
                <w:szCs w:val="24"/>
              </w:rPr>
              <w:t>FooTest</w:t>
            </w:r>
            <w:proofErr w:type="spellEnd"/>
            <w:r w:rsidRPr="00EA4D79">
              <w:rPr>
                <w:rFonts w:ascii="Times New Roman" w:eastAsia="Times New Roman" w:hAnsi="Times New Roman" w:cs="Times New Roman"/>
                <w:sz w:val="24"/>
                <w:szCs w:val="24"/>
              </w:rPr>
              <w:t xml:space="preserve"> (not </w:t>
            </w:r>
            <w:proofErr w:type="spellStart"/>
            <w:r w:rsidRPr="00EA4D79">
              <w:rPr>
                <w:rFonts w:ascii="Times New Roman" w:eastAsia="Times New Roman" w:hAnsi="Times New Roman" w:cs="Times New Roman"/>
                <w:sz w:val="24"/>
                <w:szCs w:val="24"/>
              </w:rPr>
              <w:t>TestFoo</w:t>
            </w:r>
            <w:proofErr w:type="spellEnd"/>
            <w:r w:rsidRPr="00EA4D79">
              <w:rPr>
                <w:rFonts w:ascii="Times New Roman" w:eastAsia="Times New Roman" w:hAnsi="Times New Roman" w:cs="Times New Roman"/>
                <w:sz w:val="24"/>
                <w:szCs w:val="24"/>
              </w:rPr>
              <w:t xml:space="preserve">) and kept in the same package (directory) as </w:t>
            </w:r>
            <w:proofErr w:type="spellStart"/>
            <w:r w:rsidRPr="00EA4D79">
              <w:rPr>
                <w:rFonts w:ascii="Times New Roman" w:eastAsia="Times New Roman" w:hAnsi="Times New Roman" w:cs="Times New Roman"/>
                <w:sz w:val="24"/>
                <w:szCs w:val="24"/>
              </w:rPr>
              <w:t>Foo</w:t>
            </w:r>
            <w:proofErr w:type="spellEnd"/>
            <w:r w:rsidRPr="00EA4D79">
              <w:rPr>
                <w:rFonts w:ascii="Times New Roman" w:eastAsia="Times New Roman" w:hAnsi="Times New Roman" w:cs="Times New Roman"/>
                <w:sz w:val="24"/>
                <w:szCs w:val="24"/>
              </w:rPr>
              <w:t xml:space="preserve">. Keeping test classes in separate directory trees makes them harder to access and maintain.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lastRenderedPageBreak/>
              <w:t xml:space="preserve">Make sure the build environment is configured so that the test classes don’t make </w:t>
            </w:r>
            <w:r>
              <w:rPr>
                <w:rFonts w:ascii="Times New Roman" w:eastAsia="Times New Roman" w:hAnsi="Times New Roman" w:cs="Times New Roman"/>
                <w:sz w:val="24"/>
                <w:szCs w:val="24"/>
              </w:rPr>
              <w:t>their</w:t>
            </w:r>
            <w:r w:rsidRPr="00EA4D79">
              <w:rPr>
                <w:rFonts w:ascii="Times New Roman" w:eastAsia="Times New Roman" w:hAnsi="Times New Roman" w:cs="Times New Roman"/>
                <w:sz w:val="24"/>
                <w:szCs w:val="24"/>
              </w:rPr>
              <w:t xml:space="preserve"> way into production libraries or executables. </w:t>
            </w:r>
          </w:p>
        </w:tc>
      </w:tr>
    </w:tbl>
    <w:p w:rsidR="00EA4D79" w:rsidRPr="00EA4D79" w:rsidRDefault="00EA4D79" w:rsidP="00EA4D79">
      <w:pPr>
        <w:spacing w:after="0" w:line="240" w:lineRule="auto"/>
        <w:rPr>
          <w:ins w:id="8"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Name tests properly</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Make sure each test method test one distinct feature of the class being tested and name the test methods accordingly. The typical naming convention is test[what] such as </w:t>
            </w:r>
            <w:proofErr w:type="spellStart"/>
            <w:r w:rsidRPr="00EC3EF4">
              <w:rPr>
                <w:rFonts w:ascii="Courier New" w:eastAsia="Times New Roman" w:hAnsi="Courier New" w:cs="Courier New"/>
                <w:sz w:val="20"/>
                <w:szCs w:val="20"/>
                <w:lang w:bidi="ar-SA"/>
              </w:rPr>
              <w:t>testSaveAs</w:t>
            </w:r>
            <w:proofErr w:type="spellEnd"/>
            <w:r w:rsidRPr="00EC3EF4">
              <w:rPr>
                <w:rFonts w:ascii="Courier New" w:eastAsia="Times New Roman" w:hAnsi="Courier New" w:cs="Courier New"/>
                <w:sz w:val="20"/>
                <w:szCs w:val="20"/>
                <w:lang w:bidi="ar-SA"/>
              </w:rPr>
              <w:t>()</w:t>
            </w:r>
            <w:r w:rsidRPr="00EA4D79">
              <w:rPr>
                <w:rFonts w:ascii="Courier New" w:eastAsia="Times New Roman" w:hAnsi="Courier New" w:cs="Courier New"/>
                <w:sz w:val="20"/>
                <w:szCs w:val="20"/>
                <w:lang w:bidi="ar-SA"/>
              </w:rPr>
              <w:t xml:space="preserve">, </w:t>
            </w:r>
            <w:proofErr w:type="spellStart"/>
            <w:r w:rsidRPr="00EC3EF4">
              <w:rPr>
                <w:rFonts w:ascii="Courier New" w:eastAsia="Times New Roman" w:hAnsi="Courier New" w:cs="Courier New"/>
                <w:sz w:val="20"/>
                <w:szCs w:val="20"/>
                <w:lang w:bidi="ar-SA"/>
              </w:rPr>
              <w:t>testAddListener</w:t>
            </w:r>
            <w:proofErr w:type="spellEnd"/>
            <w:r w:rsidRPr="00EC3EF4">
              <w:rPr>
                <w:rFonts w:ascii="Courier New" w:eastAsia="Times New Roman" w:hAnsi="Courier New" w:cs="Courier New"/>
                <w:sz w:val="20"/>
                <w:szCs w:val="20"/>
                <w:lang w:bidi="ar-SA"/>
              </w:rPr>
              <w:t>()</w:t>
            </w:r>
            <w:r w:rsidRPr="00EA4D79">
              <w:rPr>
                <w:rFonts w:ascii="Courier New" w:eastAsia="Times New Roman" w:hAnsi="Courier New" w:cs="Courier New"/>
                <w:sz w:val="20"/>
                <w:szCs w:val="20"/>
                <w:lang w:bidi="ar-SA"/>
              </w:rPr>
              <w:t xml:space="preserve">, </w:t>
            </w:r>
            <w:proofErr w:type="spellStart"/>
            <w:r w:rsidRPr="00EC3EF4">
              <w:rPr>
                <w:rFonts w:ascii="Courier New" w:eastAsia="Times New Roman" w:hAnsi="Courier New" w:cs="Courier New"/>
                <w:sz w:val="20"/>
                <w:szCs w:val="20"/>
                <w:lang w:bidi="ar-SA"/>
              </w:rPr>
              <w:t>testDeleteProperty</w:t>
            </w:r>
            <w:proofErr w:type="spellEnd"/>
            <w:r w:rsidRPr="00EC3EF4">
              <w:rPr>
                <w:rFonts w:ascii="Courier New" w:eastAsia="Times New Roman" w:hAnsi="Courier New" w:cs="Courier New"/>
                <w:sz w:val="20"/>
                <w:szCs w:val="20"/>
                <w:lang w:bidi="ar-SA"/>
              </w:rPr>
              <w:t>()</w:t>
            </w:r>
            <w:r w:rsidRPr="00EA4D79">
              <w:rPr>
                <w:rFonts w:ascii="Times New Roman" w:eastAsia="Times New Roman" w:hAnsi="Times New Roman" w:cs="Times New Roman"/>
                <w:sz w:val="24"/>
                <w:szCs w:val="24"/>
              </w:rPr>
              <w:t xml:space="preserve"> etc. </w:t>
            </w:r>
          </w:p>
        </w:tc>
      </w:tr>
    </w:tbl>
    <w:p w:rsidR="00EA4D79" w:rsidRPr="00EA4D79" w:rsidRDefault="00EA4D79" w:rsidP="00EA4D79">
      <w:pPr>
        <w:spacing w:after="0" w:line="240" w:lineRule="auto"/>
        <w:rPr>
          <w:ins w:id="9"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Test public API</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Unit testing can be defined as testing classes through their public API. Some testing tools </w:t>
            </w:r>
            <w:proofErr w:type="gramStart"/>
            <w:r w:rsidRPr="00EA4D79">
              <w:rPr>
                <w:rFonts w:ascii="Times New Roman" w:eastAsia="Times New Roman" w:hAnsi="Times New Roman" w:cs="Times New Roman"/>
                <w:sz w:val="24"/>
                <w:szCs w:val="24"/>
              </w:rPr>
              <w:t>makes</w:t>
            </w:r>
            <w:proofErr w:type="gramEnd"/>
            <w:r w:rsidRPr="00EA4D79">
              <w:rPr>
                <w:rFonts w:ascii="Times New Roman" w:eastAsia="Times New Roman" w:hAnsi="Times New Roman" w:cs="Times New Roman"/>
                <w:sz w:val="24"/>
                <w:szCs w:val="24"/>
              </w:rPr>
              <w:t xml:space="preserve"> it possible to test private content of a class, but this should be avoided as it makes the test more verbose and much harder to maintain. If there is private content that seems to need explicit testing, consider refactoring it into public methods in utility classes instead. But do this to improve the general design, not to aid testing. </w:t>
            </w:r>
          </w:p>
        </w:tc>
      </w:tr>
    </w:tbl>
    <w:p w:rsidR="00EA4D79" w:rsidRPr="00EA4D79" w:rsidRDefault="00EA4D79" w:rsidP="00EA4D79">
      <w:pPr>
        <w:spacing w:after="0" w:line="240" w:lineRule="auto"/>
        <w:rPr>
          <w:ins w:id="10"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Think black-box</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Act as a 3rd party class consumer, and test if the class fulfills its requirements. And try to tear it apart. </w:t>
            </w:r>
          </w:p>
        </w:tc>
      </w:tr>
    </w:tbl>
    <w:p w:rsidR="00EA4D79" w:rsidRPr="00EA4D79" w:rsidRDefault="00EA4D79" w:rsidP="00EA4D79">
      <w:pPr>
        <w:spacing w:after="0" w:line="240" w:lineRule="auto"/>
        <w:rPr>
          <w:ins w:id="11"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Think white-box</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After all, the test programmer also wrote the class being tested, and extra effort should be put into testing the most complex logic. </w:t>
            </w:r>
          </w:p>
        </w:tc>
      </w:tr>
    </w:tbl>
    <w:p w:rsidR="00EA4D79" w:rsidRPr="00EA4D79" w:rsidRDefault="00EA4D79" w:rsidP="00EA4D79">
      <w:pPr>
        <w:spacing w:after="0" w:line="240" w:lineRule="auto"/>
        <w:rPr>
          <w:ins w:id="12"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Test the trivial cases too</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It is sometimes recommended that all non-trivial cases should be tested and that trivial methods like simple setters and getters can be omitted. However, there are several reasons why trivial cases should be tested too: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Trivial is hard to define. It may mean different things to different people.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From a black-box perspective there is no way to know which part of the code is trivial.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trivial cases can contain errors too, often as a result of copy-paste operations: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private double weight_;</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private double x_, y_;</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public void </w:t>
            </w:r>
            <w:proofErr w:type="spellStart"/>
            <w:r w:rsidRPr="00EA4D79">
              <w:rPr>
                <w:rFonts w:ascii="Courier New" w:eastAsia="Times New Roman" w:hAnsi="Courier New" w:cs="Courier New"/>
                <w:sz w:val="20"/>
                <w:szCs w:val="20"/>
                <w:lang w:bidi="ar-SA"/>
              </w:rPr>
              <w:t>setWeight</w:t>
            </w:r>
            <w:proofErr w:type="spellEnd"/>
            <w:r w:rsidRPr="00EA4D79">
              <w:rPr>
                <w:rFonts w:ascii="Courier New" w:eastAsia="Times New Roman" w:hAnsi="Courier New" w:cs="Courier New"/>
                <w:sz w:val="20"/>
                <w:szCs w:val="20"/>
                <w:lang w:bidi="ar-SA"/>
              </w:rPr>
              <w:t>(</w:t>
            </w:r>
            <w:proofErr w:type="spellStart"/>
            <w:r w:rsidRPr="00EA4D79">
              <w:rPr>
                <w:rFonts w:ascii="Courier New" w:eastAsia="Times New Roman" w:hAnsi="Courier New" w:cs="Courier New"/>
                <w:sz w:val="20"/>
                <w:szCs w:val="20"/>
                <w:lang w:bidi="ar-SA"/>
              </w:rPr>
              <w:t>int</w:t>
            </w:r>
            <w:proofErr w:type="spellEnd"/>
            <w:r w:rsidRPr="00EA4D79">
              <w:rPr>
                <w:rFonts w:ascii="Courier New" w:eastAsia="Times New Roman" w:hAnsi="Courier New" w:cs="Courier New"/>
                <w:sz w:val="20"/>
                <w:szCs w:val="20"/>
                <w:lang w:bidi="ar-SA"/>
              </w:rPr>
              <w:t xml:space="preserve"> weight)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weight = weight_;  // error</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public double </w:t>
            </w:r>
            <w:proofErr w:type="spellStart"/>
            <w:r w:rsidRPr="00EA4D79">
              <w:rPr>
                <w:rFonts w:ascii="Courier New" w:eastAsia="Times New Roman" w:hAnsi="Courier New" w:cs="Courier New"/>
                <w:sz w:val="20"/>
                <w:szCs w:val="20"/>
                <w:lang w:bidi="ar-SA"/>
              </w:rPr>
              <w:t>getX</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return x_;</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public double </w:t>
            </w:r>
            <w:proofErr w:type="spellStart"/>
            <w:r w:rsidRPr="00EA4D79">
              <w:rPr>
                <w:rFonts w:ascii="Courier New" w:eastAsia="Times New Roman" w:hAnsi="Courier New" w:cs="Courier New"/>
                <w:sz w:val="20"/>
                <w:szCs w:val="20"/>
                <w:lang w:bidi="ar-SA"/>
              </w:rPr>
              <w:t>getY</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return x_;  // error</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recommendation is therefore to test everything. The trivial cases are simple to test after all. </w:t>
            </w:r>
          </w:p>
        </w:tc>
      </w:tr>
    </w:tbl>
    <w:p w:rsidR="00EA4D79" w:rsidRPr="00EA4D79" w:rsidRDefault="00EA4D79" w:rsidP="00EA4D79">
      <w:pPr>
        <w:spacing w:after="0" w:line="240" w:lineRule="auto"/>
        <w:rPr>
          <w:ins w:id="13"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Focus on execution coverage first</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Differentiate between execution coverage and actual test coverage. The initial goal of a test should be to ensure high execution coverage. This will ensure that the code is actually executed on some input parameters. When this is in place, the test coverage should be improved. Note that actual test coverage cannot be easily measured (and is always close to 0% anyway).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Consider the following public method: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void </w:t>
            </w:r>
            <w:proofErr w:type="spellStart"/>
            <w:r w:rsidRPr="00EA4D79">
              <w:rPr>
                <w:rFonts w:ascii="Courier New" w:eastAsia="Times New Roman" w:hAnsi="Courier New" w:cs="Courier New"/>
                <w:sz w:val="20"/>
                <w:szCs w:val="20"/>
                <w:lang w:bidi="ar-SA"/>
              </w:rPr>
              <w:t>setLength</w:t>
            </w:r>
            <w:proofErr w:type="spellEnd"/>
            <w:r w:rsidRPr="00EA4D79">
              <w:rPr>
                <w:rFonts w:ascii="Courier New" w:eastAsia="Times New Roman" w:hAnsi="Courier New" w:cs="Courier New"/>
                <w:sz w:val="20"/>
                <w:szCs w:val="20"/>
                <w:lang w:bidi="ar-SA"/>
              </w:rPr>
              <w:t>(double length);</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By calling </w:t>
            </w:r>
            <w:proofErr w:type="spellStart"/>
            <w:proofErr w:type="gramStart"/>
            <w:r w:rsidRPr="00EC3EF4">
              <w:rPr>
                <w:rFonts w:ascii="Courier New" w:eastAsia="Times New Roman" w:hAnsi="Courier New" w:cs="Courier New"/>
                <w:sz w:val="20"/>
                <w:szCs w:val="20"/>
                <w:lang w:bidi="ar-SA"/>
              </w:rPr>
              <w:t>setLength</w:t>
            </w:r>
            <w:proofErr w:type="spellEnd"/>
            <w:r w:rsidRPr="00EC3EF4">
              <w:rPr>
                <w:rFonts w:ascii="Courier New" w:eastAsia="Times New Roman" w:hAnsi="Courier New" w:cs="Courier New"/>
                <w:sz w:val="20"/>
                <w:szCs w:val="20"/>
                <w:lang w:bidi="ar-SA"/>
              </w:rPr>
              <w:t>(</w:t>
            </w:r>
            <w:proofErr w:type="gramEnd"/>
            <w:r w:rsidRPr="00EC3EF4">
              <w:rPr>
                <w:rFonts w:ascii="Courier New" w:eastAsia="Times New Roman" w:hAnsi="Courier New" w:cs="Courier New"/>
                <w:sz w:val="20"/>
                <w:szCs w:val="20"/>
                <w:lang w:bidi="ar-SA"/>
              </w:rPr>
              <w:t>1.0)</w:t>
            </w:r>
            <w:r w:rsidRPr="00EA4D79">
              <w:rPr>
                <w:rFonts w:ascii="Times New Roman" w:eastAsia="Times New Roman" w:hAnsi="Times New Roman" w:cs="Times New Roman"/>
                <w:sz w:val="24"/>
                <w:szCs w:val="24"/>
              </w:rPr>
              <w:t xml:space="preserve"> you might get 100% execution coverage. To </w:t>
            </w:r>
            <w:r w:rsidR="00052D36" w:rsidRPr="00EA4D79">
              <w:rPr>
                <w:rFonts w:ascii="Times New Roman" w:eastAsia="Times New Roman" w:hAnsi="Times New Roman" w:cs="Times New Roman"/>
                <w:sz w:val="24"/>
                <w:szCs w:val="24"/>
              </w:rPr>
              <w:t>achieve</w:t>
            </w:r>
            <w:r w:rsidRPr="00EA4D79">
              <w:rPr>
                <w:rFonts w:ascii="Times New Roman" w:eastAsia="Times New Roman" w:hAnsi="Times New Roman" w:cs="Times New Roman"/>
                <w:sz w:val="24"/>
                <w:szCs w:val="24"/>
              </w:rPr>
              <w:t xml:space="preserve"> 100% actual test </w:t>
            </w:r>
            <w:r w:rsidRPr="00EA4D79">
              <w:rPr>
                <w:rFonts w:ascii="Times New Roman" w:eastAsia="Times New Roman" w:hAnsi="Times New Roman" w:cs="Times New Roman"/>
                <w:sz w:val="24"/>
                <w:szCs w:val="24"/>
              </w:rPr>
              <w:lastRenderedPageBreak/>
              <w:t xml:space="preserve">coverage the method must be called for every possible double value and correct </w:t>
            </w:r>
            <w:r w:rsidR="00052D36" w:rsidRPr="00EA4D79">
              <w:rPr>
                <w:rFonts w:ascii="Times New Roman" w:eastAsia="Times New Roman" w:hAnsi="Times New Roman" w:cs="Times New Roman"/>
                <w:sz w:val="24"/>
                <w:szCs w:val="24"/>
              </w:rPr>
              <w:t>behavior</w:t>
            </w:r>
            <w:r w:rsidRPr="00EA4D79">
              <w:rPr>
                <w:rFonts w:ascii="Times New Roman" w:eastAsia="Times New Roman" w:hAnsi="Times New Roman" w:cs="Times New Roman"/>
                <w:sz w:val="24"/>
                <w:szCs w:val="24"/>
              </w:rPr>
              <w:t xml:space="preserve"> must be verified for all of them. Surly an impossible task. </w:t>
            </w:r>
          </w:p>
        </w:tc>
      </w:tr>
    </w:tbl>
    <w:p w:rsidR="00EA4D79" w:rsidRPr="00EA4D79" w:rsidRDefault="00EA4D79" w:rsidP="00EA4D79">
      <w:pPr>
        <w:spacing w:after="0" w:line="240" w:lineRule="auto"/>
        <w:rPr>
          <w:ins w:id="14"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Cover boundary cases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Make sure the parameter boundary cases are covered. For numbers, test negatives, 0, positive, smallest, largest, </w:t>
            </w:r>
            <w:proofErr w:type="spellStart"/>
            <w:r w:rsidRPr="00EA4D79">
              <w:rPr>
                <w:rFonts w:ascii="Times New Roman" w:eastAsia="Times New Roman" w:hAnsi="Times New Roman" w:cs="Times New Roman"/>
                <w:sz w:val="24"/>
                <w:szCs w:val="24"/>
              </w:rPr>
              <w:t>NaN</w:t>
            </w:r>
            <w:proofErr w:type="spellEnd"/>
            <w:r w:rsidRPr="00EA4D79">
              <w:rPr>
                <w:rFonts w:ascii="Times New Roman" w:eastAsia="Times New Roman" w:hAnsi="Times New Roman" w:cs="Times New Roman"/>
                <w:sz w:val="24"/>
                <w:szCs w:val="24"/>
              </w:rPr>
              <w:t xml:space="preserve">, infinity, etc. For strings test empty string, single character string, non-ASCII string, multi-MB strings etc. For collections test empty, one, first, last, etc. For dates, test January 1, February 29, </w:t>
            </w:r>
            <w:r w:rsidR="00052D36" w:rsidRPr="00EA4D79">
              <w:rPr>
                <w:rFonts w:ascii="Times New Roman" w:eastAsia="Times New Roman" w:hAnsi="Times New Roman" w:cs="Times New Roman"/>
                <w:sz w:val="24"/>
                <w:szCs w:val="24"/>
              </w:rPr>
              <w:t>and December</w:t>
            </w:r>
            <w:r w:rsidRPr="00EA4D79">
              <w:rPr>
                <w:rFonts w:ascii="Times New Roman" w:eastAsia="Times New Roman" w:hAnsi="Times New Roman" w:cs="Times New Roman"/>
                <w:sz w:val="24"/>
                <w:szCs w:val="24"/>
              </w:rPr>
              <w:t xml:space="preserve"> 31 etc. The class being tested will suggest the boundary cases in each specific case. The point is to make sure as many as possible of these are tested properly as these cases are the prime candidates for errors. </w:t>
            </w:r>
          </w:p>
        </w:tc>
      </w:tr>
    </w:tbl>
    <w:p w:rsidR="00EA4D79" w:rsidRPr="00EA4D79" w:rsidRDefault="00EA4D79" w:rsidP="00EA4D79">
      <w:pPr>
        <w:spacing w:after="0" w:line="240" w:lineRule="auto"/>
        <w:rPr>
          <w:ins w:id="15"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Provide a random generator</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When the boundary cases are covered, a simple way to improve test coverage further is to generate random parameters so that the tests can be executed with different input every time.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To achieve this, provide a simple utility class that generates random values of the base types like doubles, integers, strings, dates etc. The generator should produce values from the entire domain of each type.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If the tests are fast, consider running them inside loops to cover as many possible input combinations as possible. The following example verifies that converting twice between little endian and big endian representations gives back the original value. As the test is fast, it is executed on one million different values each time.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void </w:t>
            </w:r>
            <w:proofErr w:type="spellStart"/>
            <w:r w:rsidRPr="00EA4D79">
              <w:rPr>
                <w:rFonts w:ascii="Courier New" w:eastAsia="Times New Roman" w:hAnsi="Courier New" w:cs="Courier New"/>
                <w:sz w:val="20"/>
                <w:szCs w:val="20"/>
                <w:lang w:bidi="ar-SA"/>
              </w:rPr>
              <w:t>testByteSwapper</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for (</w:t>
            </w:r>
            <w:proofErr w:type="spellStart"/>
            <w:r w:rsidRPr="00EA4D79">
              <w:rPr>
                <w:rFonts w:ascii="Courier New" w:eastAsia="Times New Roman" w:hAnsi="Courier New" w:cs="Courier New"/>
                <w:sz w:val="20"/>
                <w:szCs w:val="20"/>
                <w:lang w:bidi="ar-SA"/>
              </w:rPr>
              <w:t>int</w:t>
            </w:r>
            <w:proofErr w:type="spellEnd"/>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i</w:t>
            </w:r>
            <w:proofErr w:type="spellEnd"/>
            <w:r w:rsidRPr="00EA4D79">
              <w:rPr>
                <w:rFonts w:ascii="Courier New" w:eastAsia="Times New Roman" w:hAnsi="Courier New" w:cs="Courier New"/>
                <w:sz w:val="20"/>
                <w:szCs w:val="20"/>
                <w:lang w:bidi="ar-SA"/>
              </w:rPr>
              <w:t xml:space="preserve"> = 0; </w:t>
            </w:r>
            <w:proofErr w:type="spellStart"/>
            <w:r w:rsidRPr="00EA4D79">
              <w:rPr>
                <w:rFonts w:ascii="Courier New" w:eastAsia="Times New Roman" w:hAnsi="Courier New" w:cs="Courier New"/>
                <w:sz w:val="20"/>
                <w:szCs w:val="20"/>
                <w:lang w:bidi="ar-SA"/>
              </w:rPr>
              <w:t>i</w:t>
            </w:r>
            <w:proofErr w:type="spellEnd"/>
            <w:r w:rsidRPr="00EA4D79">
              <w:rPr>
                <w:rFonts w:ascii="Courier New" w:eastAsia="Times New Roman" w:hAnsi="Courier New" w:cs="Courier New"/>
                <w:sz w:val="20"/>
                <w:szCs w:val="20"/>
                <w:lang w:bidi="ar-SA"/>
              </w:rPr>
              <w:t xml:space="preserve"> &lt; 1000000; </w:t>
            </w:r>
            <w:proofErr w:type="spellStart"/>
            <w:r w:rsidRPr="00EA4D79">
              <w:rPr>
                <w:rFonts w:ascii="Courier New" w:eastAsia="Times New Roman" w:hAnsi="Courier New" w:cs="Courier New"/>
                <w:sz w:val="20"/>
                <w:szCs w:val="20"/>
                <w:lang w:bidi="ar-SA"/>
              </w:rPr>
              <w:t>i</w:t>
            </w:r>
            <w:proofErr w:type="spellEnd"/>
            <w:r w:rsidRPr="00EA4D79">
              <w:rPr>
                <w:rFonts w:ascii="Courier New" w:eastAsia="Times New Roman" w:hAnsi="Courier New" w:cs="Courier New"/>
                <w:sz w:val="20"/>
                <w:szCs w:val="20"/>
                <w:lang w:bidi="ar-SA"/>
              </w:rPr>
              <w:t>++)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double v0 = </w:t>
            </w:r>
            <w:proofErr w:type="spellStart"/>
            <w:r w:rsidRPr="00EA4D79">
              <w:rPr>
                <w:rFonts w:ascii="Courier New" w:eastAsia="Times New Roman" w:hAnsi="Courier New" w:cs="Courier New"/>
                <w:sz w:val="20"/>
                <w:szCs w:val="20"/>
                <w:lang w:bidi="ar-SA"/>
              </w:rPr>
              <w:t>Random.getDouble</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double v1 = </w:t>
            </w:r>
            <w:proofErr w:type="spellStart"/>
            <w:r w:rsidRPr="00EA4D79">
              <w:rPr>
                <w:rFonts w:ascii="Courier New" w:eastAsia="Times New Roman" w:hAnsi="Courier New" w:cs="Courier New"/>
                <w:sz w:val="20"/>
                <w:szCs w:val="20"/>
                <w:lang w:bidi="ar-SA"/>
              </w:rPr>
              <w:t>ByteSwapper.swap</w:t>
            </w:r>
            <w:proofErr w:type="spellEnd"/>
            <w:r w:rsidRPr="00EA4D79">
              <w:rPr>
                <w:rFonts w:ascii="Courier New" w:eastAsia="Times New Roman" w:hAnsi="Courier New" w:cs="Courier New"/>
                <w:sz w:val="20"/>
                <w:szCs w:val="20"/>
                <w:lang w:bidi="ar-SA"/>
              </w:rPr>
              <w:t>(v0);</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double v2 = </w:t>
            </w:r>
            <w:proofErr w:type="spellStart"/>
            <w:r w:rsidRPr="00EA4D79">
              <w:rPr>
                <w:rFonts w:ascii="Courier New" w:eastAsia="Times New Roman" w:hAnsi="Courier New" w:cs="Courier New"/>
                <w:sz w:val="20"/>
                <w:szCs w:val="20"/>
                <w:lang w:bidi="ar-SA"/>
              </w:rPr>
              <w:t>ByteSwapper.swap</w:t>
            </w:r>
            <w:proofErr w:type="spellEnd"/>
            <w:r w:rsidRPr="00EA4D79">
              <w:rPr>
                <w:rFonts w:ascii="Courier New" w:eastAsia="Times New Roman" w:hAnsi="Courier New" w:cs="Courier New"/>
                <w:sz w:val="20"/>
                <w:szCs w:val="20"/>
                <w:lang w:bidi="ar-SA"/>
              </w:rPr>
              <w:t>(v1);</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assertEquals</w:t>
            </w:r>
            <w:proofErr w:type="spellEnd"/>
            <w:r w:rsidRPr="00EA4D79">
              <w:rPr>
                <w:rFonts w:ascii="Courier New" w:eastAsia="Times New Roman" w:hAnsi="Courier New" w:cs="Courier New"/>
                <w:sz w:val="20"/>
                <w:szCs w:val="20"/>
                <w:lang w:bidi="ar-SA"/>
              </w:rPr>
              <w:t>(v0, v2);</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A4D79">
              <w:rPr>
                <w:rFonts w:ascii="Courier New" w:eastAsia="Times New Roman" w:hAnsi="Courier New" w:cs="Courier New"/>
                <w:sz w:val="20"/>
                <w:szCs w:val="20"/>
                <w:lang w:bidi="ar-SA"/>
              </w:rPr>
              <w:t xml:space="preserve">    }</w:t>
            </w:r>
          </w:p>
        </w:tc>
      </w:tr>
    </w:tbl>
    <w:p w:rsidR="00EA4D79" w:rsidRPr="00EA4D79" w:rsidRDefault="00EA4D79" w:rsidP="00EA4D79">
      <w:pPr>
        <w:spacing w:after="0" w:line="240" w:lineRule="auto"/>
        <w:rPr>
          <w:ins w:id="16"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Test each feature once</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When being in testing mode it is sometimes tempting to assert on "everything" in every test. This should be avoided as it makes maintenance harder. Test exactly the feature indicated by the name of the test method. As for ordinary code, it is a goal to keep the amount of test code as low as possible. </w:t>
            </w:r>
          </w:p>
        </w:tc>
      </w:tr>
    </w:tbl>
    <w:p w:rsidR="00EA4D79" w:rsidRPr="00EA4D79" w:rsidRDefault="00EA4D79" w:rsidP="00EA4D79">
      <w:pPr>
        <w:spacing w:after="0" w:line="240" w:lineRule="auto"/>
        <w:rPr>
          <w:ins w:id="17"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Use explicit asserts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Always prefer </w:t>
            </w:r>
            <w:proofErr w:type="spellStart"/>
            <w:proofErr w:type="gramStart"/>
            <w:r w:rsidRPr="00EC3EF4">
              <w:rPr>
                <w:rFonts w:ascii="Courier New" w:eastAsia="Times New Roman" w:hAnsi="Courier New" w:cs="Courier New"/>
                <w:sz w:val="20"/>
                <w:szCs w:val="20"/>
                <w:lang w:bidi="ar-SA"/>
              </w:rPr>
              <w:t>assertEquals</w:t>
            </w:r>
            <w:proofErr w:type="spellEnd"/>
            <w:r w:rsidRPr="00EC3EF4">
              <w:rPr>
                <w:rFonts w:ascii="Courier New" w:eastAsia="Times New Roman" w:hAnsi="Courier New" w:cs="Courier New"/>
                <w:sz w:val="20"/>
                <w:szCs w:val="20"/>
                <w:lang w:bidi="ar-SA"/>
              </w:rPr>
              <w:t>(</w:t>
            </w:r>
            <w:proofErr w:type="gramEnd"/>
            <w:r w:rsidRPr="00EC3EF4">
              <w:rPr>
                <w:rFonts w:ascii="Courier New" w:eastAsia="Times New Roman" w:hAnsi="Courier New" w:cs="Courier New"/>
                <w:sz w:val="20"/>
                <w:szCs w:val="20"/>
                <w:lang w:bidi="ar-SA"/>
              </w:rPr>
              <w:t>a, b)</w:t>
            </w:r>
            <w:r w:rsidRPr="00EA4D79">
              <w:rPr>
                <w:rFonts w:ascii="Times New Roman" w:eastAsia="Times New Roman" w:hAnsi="Times New Roman" w:cs="Times New Roman"/>
                <w:sz w:val="24"/>
                <w:szCs w:val="24"/>
              </w:rPr>
              <w:t xml:space="preserve"> to </w:t>
            </w:r>
            <w:proofErr w:type="spellStart"/>
            <w:r w:rsidRPr="00EC3EF4">
              <w:rPr>
                <w:rFonts w:ascii="Courier New" w:eastAsia="Times New Roman" w:hAnsi="Courier New" w:cs="Courier New"/>
                <w:sz w:val="20"/>
                <w:szCs w:val="20"/>
                <w:lang w:bidi="ar-SA"/>
              </w:rPr>
              <w:t>assertTrue</w:t>
            </w:r>
            <w:proofErr w:type="spellEnd"/>
            <w:r w:rsidRPr="00EC3EF4">
              <w:rPr>
                <w:rFonts w:ascii="Courier New" w:eastAsia="Times New Roman" w:hAnsi="Courier New" w:cs="Courier New"/>
                <w:sz w:val="20"/>
                <w:szCs w:val="20"/>
                <w:lang w:bidi="ar-SA"/>
              </w:rPr>
              <w:t>(a == b)</w:t>
            </w:r>
            <w:r w:rsidRPr="00EA4D79">
              <w:rPr>
                <w:rFonts w:ascii="Times New Roman" w:eastAsia="Times New Roman" w:hAnsi="Times New Roman" w:cs="Times New Roman"/>
                <w:sz w:val="24"/>
                <w:szCs w:val="24"/>
              </w:rPr>
              <w:t xml:space="preserve"> (and likewise) as the former will give more useful information of what exactly is wrong if the test fails. This is in particular important in combination with random value parameters as described above when the input values are not known in advance. </w:t>
            </w:r>
          </w:p>
        </w:tc>
      </w:tr>
    </w:tbl>
    <w:p w:rsidR="00EA4D79" w:rsidRPr="00EA4D79" w:rsidRDefault="00EA4D79" w:rsidP="00EA4D79">
      <w:pPr>
        <w:spacing w:after="0" w:line="240" w:lineRule="auto"/>
        <w:rPr>
          <w:ins w:id="18"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Provide negative tests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Negative tests intentionally misuse the code and verify robustness and appropriate error handling.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Consider this method that throws an exception if called with a negative parameter: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Times New Roman" w:eastAsia="Times New Roman" w:hAnsi="Times New Roman" w:cs="Times New Roman"/>
                <w:sz w:val="24"/>
                <w:szCs w:val="24"/>
              </w:rPr>
              <w:t xml:space="preserve">    </w:t>
            </w:r>
            <w:r w:rsidRPr="00EA4D79">
              <w:rPr>
                <w:rFonts w:ascii="Courier New" w:eastAsia="Times New Roman" w:hAnsi="Courier New" w:cs="Courier New"/>
                <w:sz w:val="20"/>
                <w:szCs w:val="20"/>
                <w:lang w:bidi="ar-SA"/>
              </w:rPr>
              <w:t xml:space="preserve">void </w:t>
            </w:r>
            <w:proofErr w:type="spellStart"/>
            <w:r w:rsidRPr="00EA4D79">
              <w:rPr>
                <w:rFonts w:ascii="Courier New" w:eastAsia="Times New Roman" w:hAnsi="Courier New" w:cs="Courier New"/>
                <w:sz w:val="20"/>
                <w:szCs w:val="20"/>
                <w:lang w:bidi="ar-SA"/>
              </w:rPr>
              <w:t>setLength</w:t>
            </w:r>
            <w:proofErr w:type="spellEnd"/>
            <w:r w:rsidRPr="00EA4D79">
              <w:rPr>
                <w:rFonts w:ascii="Courier New" w:eastAsia="Times New Roman" w:hAnsi="Courier New" w:cs="Courier New"/>
                <w:sz w:val="20"/>
                <w:szCs w:val="20"/>
                <w:lang w:bidi="ar-SA"/>
              </w:rPr>
              <w:t xml:space="preserve">(double length) throws </w:t>
            </w:r>
            <w:proofErr w:type="spellStart"/>
            <w:r w:rsidRPr="00EA4D79">
              <w:rPr>
                <w:rFonts w:ascii="Courier New" w:eastAsia="Times New Roman" w:hAnsi="Courier New" w:cs="Courier New"/>
                <w:sz w:val="20"/>
                <w:szCs w:val="20"/>
                <w:lang w:bidi="ar-SA"/>
              </w:rPr>
              <w:t>IllegalArgumentException</w:t>
            </w:r>
            <w:proofErr w:type="spellEnd"/>
            <w:r w:rsidRPr="00EA4D79">
              <w:rPr>
                <w:rFonts w:ascii="Courier New" w:eastAsia="Times New Roman" w:hAnsi="Courier New" w:cs="Courier New"/>
                <w:sz w:val="20"/>
                <w:szCs w:val="20"/>
                <w:lang w:bidi="ar-SA"/>
              </w:rPr>
              <w:t>;</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Testing correct behavior for this particular case can be done by: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try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Pr="00EA4D79">
              <w:rPr>
                <w:rFonts w:ascii="Courier New" w:eastAsia="Times New Roman" w:hAnsi="Courier New" w:cs="Courier New"/>
                <w:sz w:val="20"/>
                <w:szCs w:val="20"/>
                <w:lang w:bidi="ar-SA"/>
              </w:rPr>
              <w:t>setLength</w:t>
            </w:r>
            <w:proofErr w:type="spellEnd"/>
            <w:r w:rsidRPr="00EA4D79">
              <w:rPr>
                <w:rFonts w:ascii="Courier New" w:eastAsia="Times New Roman" w:hAnsi="Courier New" w:cs="Courier New"/>
                <w:sz w:val="20"/>
                <w:szCs w:val="20"/>
                <w:lang w:bidi="ar-SA"/>
              </w:rPr>
              <w:t>(-1.0);</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fail();  // If we get here, something went wrong</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catch (</w:t>
            </w:r>
            <w:proofErr w:type="spellStart"/>
            <w:r w:rsidRPr="00EA4D79">
              <w:rPr>
                <w:rFonts w:ascii="Courier New" w:eastAsia="Times New Roman" w:hAnsi="Courier New" w:cs="Courier New"/>
                <w:sz w:val="20"/>
                <w:szCs w:val="20"/>
                <w:lang w:bidi="ar-SA"/>
              </w:rPr>
              <w:t>IllegalArgumentException</w:t>
            </w:r>
            <w:proofErr w:type="spellEnd"/>
            <w:r w:rsidRPr="00EA4D79">
              <w:rPr>
                <w:rFonts w:ascii="Courier New" w:eastAsia="Times New Roman" w:hAnsi="Courier New" w:cs="Courier New"/>
                <w:sz w:val="20"/>
                <w:szCs w:val="20"/>
                <w:lang w:bidi="ar-SA"/>
              </w:rPr>
              <w:t xml:space="preserve"> exception)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 If we get here, all is fine</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A4D79">
              <w:rPr>
                <w:rFonts w:ascii="Courier New" w:eastAsia="Times New Roman" w:hAnsi="Courier New" w:cs="Courier New"/>
                <w:sz w:val="20"/>
                <w:szCs w:val="20"/>
                <w:lang w:bidi="ar-SA"/>
              </w:rPr>
              <w:t xml:space="preserve">    }</w:t>
            </w:r>
          </w:p>
        </w:tc>
      </w:tr>
    </w:tbl>
    <w:p w:rsidR="00EA4D79" w:rsidRPr="00EA4D79" w:rsidRDefault="00EA4D79" w:rsidP="00EA4D79">
      <w:pPr>
        <w:spacing w:after="0" w:line="240" w:lineRule="auto"/>
        <w:rPr>
          <w:ins w:id="19"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Design code with testing in mind</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lastRenderedPageBreak/>
              <w:t xml:space="preserve">Writing and maintaining unit tests are costly, and minimizing public API and reducing </w:t>
            </w:r>
            <w:proofErr w:type="spellStart"/>
            <w:r w:rsidRPr="00EA4D79">
              <w:rPr>
                <w:rFonts w:ascii="Times New Roman" w:eastAsia="Times New Roman" w:hAnsi="Times New Roman" w:cs="Times New Roman"/>
                <w:sz w:val="24"/>
                <w:szCs w:val="24"/>
              </w:rPr>
              <w:t>cyclomatic</w:t>
            </w:r>
            <w:proofErr w:type="spellEnd"/>
            <w:r w:rsidRPr="00EA4D79">
              <w:rPr>
                <w:rFonts w:ascii="Times New Roman" w:eastAsia="Times New Roman" w:hAnsi="Times New Roman" w:cs="Times New Roman"/>
                <w:sz w:val="24"/>
                <w:szCs w:val="24"/>
              </w:rPr>
              <w:t xml:space="preserve"> complexity in the code are ways to reduce this cost and make high-coverage test code faster to write and easier to maintain.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Some suggestions: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Make class members immutable by establishing state at construction time. </w:t>
            </w:r>
            <w:r w:rsidR="00EC3EF4" w:rsidRPr="00EA4D79">
              <w:rPr>
                <w:rFonts w:ascii="Times New Roman" w:eastAsia="Times New Roman" w:hAnsi="Times New Roman" w:cs="Times New Roman"/>
                <w:sz w:val="24"/>
                <w:szCs w:val="24"/>
              </w:rPr>
              <w:t>This reduces</w:t>
            </w:r>
            <w:r w:rsidRPr="00EA4D79">
              <w:rPr>
                <w:rFonts w:ascii="Times New Roman" w:eastAsia="Times New Roman" w:hAnsi="Times New Roman" w:cs="Times New Roman"/>
                <w:sz w:val="24"/>
                <w:szCs w:val="24"/>
              </w:rPr>
              <w:t xml:space="preserve"> the need of setter methods.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Restrict the use of excessive inheritance and virtual public methods.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Reduce the public API by utilizing friend classes (C++) or package scope (Java).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Avoid unnecessary branching.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Keep as little code as possible inside branches.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Make heavy use of exceptions and assertions to validate arguments in public and private API's respectively.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Restrict the use of convenience methods. From a black-box perspective every method must be tested equally well. Consider the following trivial example: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public void scale(double x0, double y0, double </w:t>
            </w:r>
            <w:proofErr w:type="spellStart"/>
            <w:r w:rsidRPr="00EA4D79">
              <w:rPr>
                <w:rFonts w:ascii="Courier New" w:eastAsia="Times New Roman" w:hAnsi="Courier New" w:cs="Courier New"/>
                <w:sz w:val="20"/>
                <w:szCs w:val="20"/>
                <w:lang w:bidi="ar-SA"/>
              </w:rPr>
              <w:t>scaleFactor</w:t>
            </w:r>
            <w:proofErr w:type="spellEnd"/>
            <w:r w:rsidRPr="00EA4D79">
              <w:rPr>
                <w:rFonts w:ascii="Courier New" w:eastAsia="Times New Roman" w:hAnsi="Courier New" w:cs="Courier New"/>
                <w:sz w:val="20"/>
                <w:szCs w:val="20"/>
                <w:lang w:bidi="ar-SA"/>
              </w:rPr>
              <w:t>)</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 scaling logic</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public void scale(double x0, double y0)</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scale(x0, y0, 1.0);</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Leaving out the latter simplifies testing on the expense of slightly extra workload for the client code. </w:t>
            </w:r>
          </w:p>
        </w:tc>
      </w:tr>
    </w:tbl>
    <w:p w:rsidR="00EA4D79" w:rsidRPr="00EA4D79" w:rsidRDefault="00EA4D79" w:rsidP="00EA4D79">
      <w:pPr>
        <w:spacing w:after="0" w:line="240" w:lineRule="auto"/>
        <w:rPr>
          <w:ins w:id="20"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Don't connect to predefined external resources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Unit tests should be written without explicit knowledge of the environment context in which they are executed so that they can be run anywhere at </w:t>
            </w:r>
            <w:r w:rsidR="00EC3EF4" w:rsidRPr="00EA4D79">
              <w:rPr>
                <w:rFonts w:ascii="Times New Roman" w:eastAsia="Times New Roman" w:hAnsi="Times New Roman" w:cs="Times New Roman"/>
                <w:sz w:val="24"/>
                <w:szCs w:val="24"/>
              </w:rPr>
              <w:t>any time</w:t>
            </w:r>
            <w:r w:rsidRPr="00EA4D79">
              <w:rPr>
                <w:rFonts w:ascii="Times New Roman" w:eastAsia="Times New Roman" w:hAnsi="Times New Roman" w:cs="Times New Roman"/>
                <w:sz w:val="24"/>
                <w:szCs w:val="24"/>
              </w:rPr>
              <w:t xml:space="preserve">. In order to provide required resources for a test these resources should instead be made available by the test itself.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Consider for instance a class for parsing files of a certain type. Instead of picking a sample file from a predefined location, put the file content inside the test, write it to a temporary file in the test setup process and delete the file when the test is done. </w:t>
            </w:r>
          </w:p>
        </w:tc>
      </w:tr>
    </w:tbl>
    <w:p w:rsidR="00EA4D79" w:rsidRPr="00EA4D79" w:rsidRDefault="00EA4D79" w:rsidP="00EA4D79">
      <w:pPr>
        <w:spacing w:after="0" w:line="240" w:lineRule="auto"/>
        <w:rPr>
          <w:ins w:id="21"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Know the cost of testing</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Not writing unit tests is costly, but writing unit tests is costly too. There is a trade-off between the two, and in terms of execution coverage the typical industry standard is at about 80%.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typical </w:t>
            </w:r>
            <w:r w:rsidR="00EC3EF4" w:rsidRPr="00EA4D79">
              <w:rPr>
                <w:rFonts w:ascii="Times New Roman" w:eastAsia="Times New Roman" w:hAnsi="Times New Roman" w:cs="Times New Roman"/>
                <w:sz w:val="24"/>
                <w:szCs w:val="24"/>
              </w:rPr>
              <w:t>area</w:t>
            </w:r>
            <w:r w:rsidRPr="00EA4D79">
              <w:rPr>
                <w:rFonts w:ascii="Times New Roman" w:eastAsia="Times New Roman" w:hAnsi="Times New Roman" w:cs="Times New Roman"/>
                <w:sz w:val="24"/>
                <w:szCs w:val="24"/>
              </w:rPr>
              <w:t xml:space="preserve"> where it is hard to get full execution coverage is on error and exception handling dealing with external resources. Simulating a database breakdown in the middle of a transaction is quite possible, but might prove too costly compared to extensive code reviews which is the alternative approach. </w:t>
            </w:r>
          </w:p>
        </w:tc>
      </w:tr>
    </w:tbl>
    <w:p w:rsidR="00EA4D79" w:rsidRPr="00EA4D79" w:rsidRDefault="00EA4D79" w:rsidP="00EA4D79">
      <w:pPr>
        <w:spacing w:after="0" w:line="240" w:lineRule="auto"/>
        <w:rPr>
          <w:ins w:id="22"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Prioritize testing</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Unit testing is a typical bottom-up process, and if there </w:t>
            </w:r>
            <w:proofErr w:type="gramStart"/>
            <w:r w:rsidRPr="00EA4D79">
              <w:rPr>
                <w:rFonts w:ascii="Times New Roman" w:eastAsia="Times New Roman" w:hAnsi="Times New Roman" w:cs="Times New Roman"/>
                <w:sz w:val="24"/>
                <w:szCs w:val="24"/>
              </w:rPr>
              <w:t>is</w:t>
            </w:r>
            <w:proofErr w:type="gramEnd"/>
            <w:r w:rsidRPr="00EA4D79">
              <w:rPr>
                <w:rFonts w:ascii="Times New Roman" w:eastAsia="Times New Roman" w:hAnsi="Times New Roman" w:cs="Times New Roman"/>
                <w:sz w:val="24"/>
                <w:szCs w:val="24"/>
              </w:rPr>
              <w:t xml:space="preserve"> not enough resources to test all parts of a system priority should be put on the lower levels first. </w:t>
            </w:r>
          </w:p>
        </w:tc>
      </w:tr>
    </w:tbl>
    <w:p w:rsidR="00EA4D79" w:rsidRPr="00EA4D79" w:rsidRDefault="00EA4D79" w:rsidP="00EA4D79">
      <w:pPr>
        <w:spacing w:after="0" w:line="240" w:lineRule="auto"/>
        <w:rPr>
          <w:ins w:id="23"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Prepare test code for failures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Consider the simple example: </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r w:rsidR="00EA4D79" w:rsidRPr="00EA4D79">
              <w:rPr>
                <w:rFonts w:ascii="Courier New" w:eastAsia="Times New Roman" w:hAnsi="Courier New" w:cs="Courier New"/>
                <w:sz w:val="20"/>
                <w:szCs w:val="20"/>
                <w:lang w:bidi="ar-SA"/>
              </w:rPr>
              <w:t xml:space="preserve">Handle </w:t>
            </w:r>
            <w:proofErr w:type="spellStart"/>
            <w:r w:rsidR="00EA4D79" w:rsidRPr="00EA4D79">
              <w:rPr>
                <w:rFonts w:ascii="Courier New" w:eastAsia="Times New Roman" w:hAnsi="Courier New" w:cs="Courier New"/>
                <w:sz w:val="20"/>
                <w:szCs w:val="20"/>
                <w:lang w:bidi="ar-SA"/>
              </w:rPr>
              <w:t>handle</w:t>
            </w:r>
            <w:proofErr w:type="spellEnd"/>
            <w:r w:rsidR="00EA4D79" w:rsidRPr="00EA4D79">
              <w:rPr>
                <w:rFonts w:ascii="Courier New" w:eastAsia="Times New Roman" w:hAnsi="Courier New" w:cs="Courier New"/>
                <w:sz w:val="20"/>
                <w:szCs w:val="20"/>
                <w:lang w:bidi="ar-SA"/>
              </w:rPr>
              <w:t xml:space="preserve"> = </w:t>
            </w:r>
            <w:proofErr w:type="spellStart"/>
            <w:r w:rsidR="00EA4D79" w:rsidRPr="00EA4D79">
              <w:rPr>
                <w:rFonts w:ascii="Courier New" w:eastAsia="Times New Roman" w:hAnsi="Courier New" w:cs="Courier New"/>
                <w:sz w:val="20"/>
                <w:szCs w:val="20"/>
                <w:lang w:bidi="ar-SA"/>
              </w:rPr>
              <w:t>manager.getHandle</w:t>
            </w:r>
            <w:proofErr w:type="spellEnd"/>
            <w:r w:rsidR="00EA4D79" w:rsidRPr="00EA4D79">
              <w:rPr>
                <w:rFonts w:ascii="Courier New" w:eastAsia="Times New Roman" w:hAnsi="Courier New" w:cs="Courier New"/>
                <w:sz w:val="20"/>
                <w:szCs w:val="20"/>
                <w:lang w:bidi="ar-SA"/>
              </w:rPr>
              <w:t>();</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00EA4D79" w:rsidRPr="00EA4D79">
              <w:rPr>
                <w:rFonts w:ascii="Courier New" w:eastAsia="Times New Roman" w:hAnsi="Courier New" w:cs="Courier New"/>
                <w:sz w:val="20"/>
                <w:szCs w:val="20"/>
                <w:lang w:bidi="ar-SA"/>
              </w:rPr>
              <w:t>assertNotNull</w:t>
            </w:r>
            <w:proofErr w:type="spellEnd"/>
            <w:r w:rsidR="00EA4D79" w:rsidRPr="00EA4D79">
              <w:rPr>
                <w:rFonts w:ascii="Courier New" w:eastAsia="Times New Roman" w:hAnsi="Courier New" w:cs="Courier New"/>
                <w:sz w:val="20"/>
                <w:szCs w:val="20"/>
                <w:lang w:bidi="ar-SA"/>
              </w:rPr>
              <w:t>(handle);</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r w:rsidR="00EA4D79" w:rsidRPr="00EA4D79">
              <w:rPr>
                <w:rFonts w:ascii="Courier New" w:eastAsia="Times New Roman" w:hAnsi="Courier New" w:cs="Courier New"/>
                <w:sz w:val="20"/>
                <w:szCs w:val="20"/>
                <w:lang w:bidi="ar-SA"/>
              </w:rPr>
              <w:t xml:space="preserve">String </w:t>
            </w:r>
            <w:proofErr w:type="spellStart"/>
            <w:r w:rsidR="00EA4D79" w:rsidRPr="00EA4D79">
              <w:rPr>
                <w:rFonts w:ascii="Courier New" w:eastAsia="Times New Roman" w:hAnsi="Courier New" w:cs="Courier New"/>
                <w:sz w:val="20"/>
                <w:szCs w:val="20"/>
                <w:lang w:bidi="ar-SA"/>
              </w:rPr>
              <w:t>handleName</w:t>
            </w:r>
            <w:proofErr w:type="spellEnd"/>
            <w:r w:rsidR="00EA4D79" w:rsidRPr="00EA4D79">
              <w:rPr>
                <w:rFonts w:ascii="Courier New" w:eastAsia="Times New Roman" w:hAnsi="Courier New" w:cs="Courier New"/>
                <w:sz w:val="20"/>
                <w:szCs w:val="20"/>
                <w:lang w:bidi="ar-SA"/>
              </w:rPr>
              <w:t xml:space="preserve"> = </w:t>
            </w:r>
            <w:proofErr w:type="spellStart"/>
            <w:r w:rsidR="00EA4D79" w:rsidRPr="00EA4D79">
              <w:rPr>
                <w:rFonts w:ascii="Courier New" w:eastAsia="Times New Roman" w:hAnsi="Courier New" w:cs="Courier New"/>
                <w:sz w:val="20"/>
                <w:szCs w:val="20"/>
                <w:lang w:bidi="ar-SA"/>
              </w:rPr>
              <w:t>handle.getName</w:t>
            </w:r>
            <w:proofErr w:type="spellEnd"/>
            <w:r w:rsidR="00EA4D79" w:rsidRPr="00EA4D79">
              <w:rPr>
                <w:rFonts w:ascii="Courier New" w:eastAsia="Times New Roman" w:hAnsi="Courier New" w:cs="Courier New"/>
                <w:sz w:val="20"/>
                <w:szCs w:val="20"/>
                <w:lang w:bidi="ar-SA"/>
              </w:rPr>
              <w:t>();</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00EA4D79" w:rsidRPr="00EA4D79">
              <w:rPr>
                <w:rFonts w:ascii="Courier New" w:eastAsia="Times New Roman" w:hAnsi="Courier New" w:cs="Courier New"/>
                <w:sz w:val="20"/>
                <w:szCs w:val="20"/>
                <w:lang w:bidi="ar-SA"/>
              </w:rPr>
              <w:t>assertEquals</w:t>
            </w:r>
            <w:proofErr w:type="spellEnd"/>
            <w:r w:rsidR="00EA4D79" w:rsidRPr="00EA4D79">
              <w:rPr>
                <w:rFonts w:ascii="Courier New" w:eastAsia="Times New Roman" w:hAnsi="Courier New" w:cs="Courier New"/>
                <w:sz w:val="20"/>
                <w:szCs w:val="20"/>
                <w:lang w:bidi="ar-SA"/>
              </w:rPr>
              <w:t>(</w:t>
            </w:r>
            <w:proofErr w:type="spellStart"/>
            <w:r w:rsidR="00EA4D79" w:rsidRPr="00EA4D79">
              <w:rPr>
                <w:rFonts w:ascii="Courier New" w:eastAsia="Times New Roman" w:hAnsi="Courier New" w:cs="Courier New"/>
                <w:sz w:val="20"/>
                <w:szCs w:val="20"/>
                <w:lang w:bidi="ar-SA"/>
              </w:rPr>
              <w:t>handleName</w:t>
            </w:r>
            <w:proofErr w:type="spellEnd"/>
            <w:r w:rsidR="00EA4D79" w:rsidRPr="00EA4D79">
              <w:rPr>
                <w:rFonts w:ascii="Courier New" w:eastAsia="Times New Roman" w:hAnsi="Courier New" w:cs="Courier New"/>
                <w:sz w:val="20"/>
                <w:szCs w:val="20"/>
                <w:lang w:bidi="ar-SA"/>
              </w:rPr>
              <w:t>, "handle-01");</w:t>
            </w:r>
          </w:p>
          <w:p w:rsid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If the first assertion is false, the code crashes in the subsequent statement and none of the remaining tests will be executed. Always prepare for test failure so that the failure of a single test doesn't bring down the entire test suite execution. In general rewrite as follows: </w:t>
            </w:r>
          </w:p>
          <w:p w:rsidR="00EA4D79" w:rsidRPr="00EA4D79" w:rsidRDefault="00EA4D79" w:rsidP="00EA4D79">
            <w:pPr>
              <w:spacing w:after="0" w:line="240" w:lineRule="auto"/>
              <w:ind w:left="720"/>
              <w:rPr>
                <w:rFonts w:ascii="Times New Roman" w:eastAsia="Times New Roman" w:hAnsi="Times New Roman" w:cs="Times New Roman"/>
                <w:sz w:val="24"/>
                <w:szCs w:val="24"/>
              </w:rPr>
            </w:pP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r w:rsidR="00EA4D79" w:rsidRPr="00EA4D79">
              <w:rPr>
                <w:rFonts w:ascii="Courier New" w:eastAsia="Times New Roman" w:hAnsi="Courier New" w:cs="Courier New"/>
                <w:sz w:val="20"/>
                <w:szCs w:val="20"/>
                <w:lang w:bidi="ar-SA"/>
              </w:rPr>
              <w:t xml:space="preserve">Handle </w:t>
            </w:r>
            <w:proofErr w:type="spellStart"/>
            <w:r w:rsidR="00EA4D79" w:rsidRPr="00EA4D79">
              <w:rPr>
                <w:rFonts w:ascii="Courier New" w:eastAsia="Times New Roman" w:hAnsi="Courier New" w:cs="Courier New"/>
                <w:sz w:val="20"/>
                <w:szCs w:val="20"/>
                <w:lang w:bidi="ar-SA"/>
              </w:rPr>
              <w:t>handle</w:t>
            </w:r>
            <w:proofErr w:type="spellEnd"/>
            <w:r w:rsidR="00EA4D79" w:rsidRPr="00EA4D79">
              <w:rPr>
                <w:rFonts w:ascii="Courier New" w:eastAsia="Times New Roman" w:hAnsi="Courier New" w:cs="Courier New"/>
                <w:sz w:val="20"/>
                <w:szCs w:val="20"/>
                <w:lang w:bidi="ar-SA"/>
              </w:rPr>
              <w:t xml:space="preserve"> = </w:t>
            </w:r>
            <w:proofErr w:type="spellStart"/>
            <w:r w:rsidR="00EA4D79" w:rsidRPr="00EA4D79">
              <w:rPr>
                <w:rFonts w:ascii="Courier New" w:eastAsia="Times New Roman" w:hAnsi="Courier New" w:cs="Courier New"/>
                <w:sz w:val="20"/>
                <w:szCs w:val="20"/>
                <w:lang w:bidi="ar-SA"/>
              </w:rPr>
              <w:t>manager.getHandle</w:t>
            </w:r>
            <w:proofErr w:type="spellEnd"/>
            <w:r w:rsidR="00EA4D79" w:rsidRPr="00EA4D79">
              <w:rPr>
                <w:rFonts w:ascii="Courier New" w:eastAsia="Times New Roman" w:hAnsi="Courier New" w:cs="Courier New"/>
                <w:sz w:val="20"/>
                <w:szCs w:val="20"/>
                <w:lang w:bidi="ar-SA"/>
              </w:rPr>
              <w:t>();</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00EA4D79" w:rsidRPr="00EA4D79">
              <w:rPr>
                <w:rFonts w:ascii="Courier New" w:eastAsia="Times New Roman" w:hAnsi="Courier New" w:cs="Courier New"/>
                <w:sz w:val="20"/>
                <w:szCs w:val="20"/>
                <w:lang w:bidi="ar-SA"/>
              </w:rPr>
              <w:t>assertNotNull</w:t>
            </w:r>
            <w:proofErr w:type="spellEnd"/>
            <w:r w:rsidR="00EA4D79" w:rsidRPr="00EA4D79">
              <w:rPr>
                <w:rFonts w:ascii="Courier New" w:eastAsia="Times New Roman" w:hAnsi="Courier New" w:cs="Courier New"/>
                <w:sz w:val="20"/>
                <w:szCs w:val="20"/>
                <w:lang w:bidi="ar-SA"/>
              </w:rPr>
              <w:t>(handle);</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r w:rsidR="00EA4D79" w:rsidRPr="00EA4D79">
              <w:rPr>
                <w:rFonts w:ascii="Courier New" w:eastAsia="Times New Roman" w:hAnsi="Courier New" w:cs="Courier New"/>
                <w:sz w:val="20"/>
                <w:szCs w:val="20"/>
                <w:lang w:bidi="ar-SA"/>
              </w:rPr>
              <w:t>if (handle == null) return;</w:t>
            </w:r>
          </w:p>
          <w:p w:rsidR="00EA4D79" w:rsidRPr="00EA4D79" w:rsidRDefault="00EA4D79"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r w:rsidR="00EA4D79" w:rsidRPr="00EA4D79">
              <w:rPr>
                <w:rFonts w:ascii="Courier New" w:eastAsia="Times New Roman" w:hAnsi="Courier New" w:cs="Courier New"/>
                <w:sz w:val="20"/>
                <w:szCs w:val="20"/>
                <w:lang w:bidi="ar-SA"/>
              </w:rPr>
              <w:t xml:space="preserve">String </w:t>
            </w:r>
            <w:proofErr w:type="spellStart"/>
            <w:r w:rsidR="00EA4D79" w:rsidRPr="00EA4D79">
              <w:rPr>
                <w:rFonts w:ascii="Courier New" w:eastAsia="Times New Roman" w:hAnsi="Courier New" w:cs="Courier New"/>
                <w:sz w:val="20"/>
                <w:szCs w:val="20"/>
                <w:lang w:bidi="ar-SA"/>
              </w:rPr>
              <w:t>handleName</w:t>
            </w:r>
            <w:proofErr w:type="spellEnd"/>
            <w:r w:rsidR="00EA4D79" w:rsidRPr="00EA4D79">
              <w:rPr>
                <w:rFonts w:ascii="Courier New" w:eastAsia="Times New Roman" w:hAnsi="Courier New" w:cs="Courier New"/>
                <w:sz w:val="20"/>
                <w:szCs w:val="20"/>
                <w:lang w:bidi="ar-SA"/>
              </w:rPr>
              <w:t xml:space="preserve"> = </w:t>
            </w:r>
            <w:proofErr w:type="spellStart"/>
            <w:r w:rsidR="00EA4D79" w:rsidRPr="00EA4D79">
              <w:rPr>
                <w:rFonts w:ascii="Courier New" w:eastAsia="Times New Roman" w:hAnsi="Courier New" w:cs="Courier New"/>
                <w:sz w:val="20"/>
                <w:szCs w:val="20"/>
                <w:lang w:bidi="ar-SA"/>
              </w:rPr>
              <w:t>handle.getName</w:t>
            </w:r>
            <w:proofErr w:type="spellEnd"/>
            <w:r w:rsidR="00EA4D79" w:rsidRPr="00EA4D79">
              <w:rPr>
                <w:rFonts w:ascii="Courier New" w:eastAsia="Times New Roman" w:hAnsi="Courier New" w:cs="Courier New"/>
                <w:sz w:val="20"/>
                <w:szCs w:val="20"/>
                <w:lang w:bidi="ar-SA"/>
              </w:rPr>
              <w:t>();</w:t>
            </w:r>
          </w:p>
          <w:p w:rsidR="00EA4D79" w:rsidRPr="00EA4D79" w:rsidRDefault="00EC3EF4" w:rsidP="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EA4D79">
              <w:rPr>
                <w:rFonts w:ascii="Courier New" w:eastAsia="Times New Roman" w:hAnsi="Courier New" w:cs="Courier New"/>
                <w:sz w:val="20"/>
                <w:szCs w:val="20"/>
                <w:lang w:bidi="ar-SA"/>
              </w:rPr>
              <w:t xml:space="preserve">    </w:t>
            </w:r>
            <w:proofErr w:type="spellStart"/>
            <w:r w:rsidR="00EA4D79" w:rsidRPr="00EA4D79">
              <w:rPr>
                <w:rFonts w:ascii="Courier New" w:eastAsia="Times New Roman" w:hAnsi="Courier New" w:cs="Courier New"/>
                <w:sz w:val="20"/>
                <w:szCs w:val="20"/>
                <w:lang w:bidi="ar-SA"/>
              </w:rPr>
              <w:t>assertEquals</w:t>
            </w:r>
            <w:proofErr w:type="spellEnd"/>
            <w:r w:rsidR="00EA4D79" w:rsidRPr="00EA4D79">
              <w:rPr>
                <w:rFonts w:ascii="Courier New" w:eastAsia="Times New Roman" w:hAnsi="Courier New" w:cs="Courier New"/>
                <w:sz w:val="20"/>
                <w:szCs w:val="20"/>
                <w:lang w:bidi="ar-SA"/>
              </w:rPr>
              <w:t>(</w:t>
            </w:r>
            <w:proofErr w:type="spellStart"/>
            <w:r w:rsidR="00EA4D79" w:rsidRPr="00EA4D79">
              <w:rPr>
                <w:rFonts w:ascii="Courier New" w:eastAsia="Times New Roman" w:hAnsi="Courier New" w:cs="Courier New"/>
                <w:sz w:val="20"/>
                <w:szCs w:val="20"/>
                <w:lang w:bidi="ar-SA"/>
              </w:rPr>
              <w:t>handleName</w:t>
            </w:r>
            <w:proofErr w:type="spellEnd"/>
            <w:r w:rsidR="00EA4D79" w:rsidRPr="00EA4D79">
              <w:rPr>
                <w:rFonts w:ascii="Courier New" w:eastAsia="Times New Roman" w:hAnsi="Courier New" w:cs="Courier New"/>
                <w:sz w:val="20"/>
                <w:szCs w:val="20"/>
                <w:lang w:bidi="ar-SA"/>
              </w:rPr>
              <w:t>, "handle-01");</w:t>
            </w:r>
          </w:p>
          <w:p w:rsidR="00EA4D79" w:rsidRPr="00EA4D79" w:rsidRDefault="00EA4D79" w:rsidP="00EA4D79">
            <w:pPr>
              <w:spacing w:after="0" w:line="240" w:lineRule="auto"/>
              <w:ind w:left="720"/>
              <w:rPr>
                <w:rFonts w:ascii="Times New Roman" w:eastAsia="Times New Roman" w:hAnsi="Times New Roman" w:cs="Times New Roman"/>
                <w:sz w:val="24"/>
                <w:szCs w:val="24"/>
              </w:rPr>
            </w:pPr>
          </w:p>
        </w:tc>
      </w:tr>
    </w:tbl>
    <w:p w:rsidR="00EA4D79" w:rsidRPr="00EA4D79" w:rsidRDefault="00EA4D79" w:rsidP="00EA4D79">
      <w:pPr>
        <w:spacing w:after="0" w:line="240" w:lineRule="auto"/>
        <w:rPr>
          <w:ins w:id="24"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A54AE3" w:rsidRDefault="00EA4D79" w:rsidP="00EA4D79">
            <w:pPr>
              <w:pStyle w:val="ListParagraph"/>
              <w:numPr>
                <w:ilvl w:val="0"/>
                <w:numId w:val="3"/>
              </w:numPr>
              <w:spacing w:after="0" w:line="240" w:lineRule="auto"/>
              <w:rPr>
                <w:rFonts w:asciiTheme="majorHAnsi" w:eastAsia="Times New Roman" w:hAnsiTheme="majorHAnsi" w:cs="Times New Roman"/>
                <w:color w:val="1F497D" w:themeColor="text2"/>
                <w:sz w:val="28"/>
                <w:szCs w:val="28"/>
              </w:rPr>
            </w:pPr>
            <w:r w:rsidRPr="00A54AE3">
              <w:rPr>
                <w:rFonts w:asciiTheme="majorHAnsi" w:eastAsia="Times New Roman" w:hAnsiTheme="majorHAnsi" w:cs="Times New Roman"/>
                <w:color w:val="1F497D" w:themeColor="text2"/>
                <w:sz w:val="28"/>
                <w:szCs w:val="28"/>
              </w:rPr>
              <w:t xml:space="preserve">Write tests to reproduce bugs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When a bug is reported, write a test to reproduce the bug (i.e. a failing test) and use this test </w:t>
            </w:r>
            <w:r w:rsidR="00EC3EF4" w:rsidRPr="00EA4D79">
              <w:rPr>
                <w:rFonts w:ascii="Times New Roman" w:eastAsia="Times New Roman" w:hAnsi="Times New Roman" w:cs="Times New Roman"/>
                <w:sz w:val="24"/>
                <w:szCs w:val="24"/>
              </w:rPr>
              <w:t>as a success criterion</w:t>
            </w:r>
            <w:r w:rsidRPr="00EA4D79">
              <w:rPr>
                <w:rFonts w:ascii="Times New Roman" w:eastAsia="Times New Roman" w:hAnsi="Times New Roman" w:cs="Times New Roman"/>
                <w:sz w:val="24"/>
                <w:szCs w:val="24"/>
              </w:rPr>
              <w:t xml:space="preserve"> when fixing the code. </w:t>
            </w:r>
          </w:p>
        </w:tc>
      </w:tr>
    </w:tbl>
    <w:p w:rsidR="00EA4D79" w:rsidRPr="00EA4D79" w:rsidRDefault="00EA4D79" w:rsidP="00EA4D79">
      <w:pPr>
        <w:spacing w:after="0" w:line="240" w:lineRule="auto"/>
        <w:rPr>
          <w:ins w:id="25" w:author="Unknown"/>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0890"/>
      </w:tblGrid>
      <w:tr w:rsidR="00EA4D79" w:rsidRPr="00EA4D79" w:rsidTr="00EA4D79">
        <w:trPr>
          <w:tblCellSpacing w:w="15" w:type="dxa"/>
        </w:trPr>
        <w:tc>
          <w:tcPr>
            <w:tcW w:w="0" w:type="auto"/>
            <w:vAlign w:val="center"/>
            <w:hideMark/>
          </w:tcPr>
          <w:p w:rsidR="00EA4D79" w:rsidRPr="00EA4D79" w:rsidRDefault="00EA4D79" w:rsidP="00EA4D79">
            <w:pPr>
              <w:pStyle w:val="ListParagraph"/>
              <w:numPr>
                <w:ilvl w:val="0"/>
                <w:numId w:val="3"/>
              </w:numPr>
              <w:spacing w:after="0" w:line="240" w:lineRule="auto"/>
              <w:rPr>
                <w:rFonts w:ascii="Times New Roman" w:eastAsia="Times New Roman" w:hAnsi="Times New Roman" w:cs="Times New Roman"/>
                <w:sz w:val="24"/>
                <w:szCs w:val="24"/>
              </w:rPr>
            </w:pPr>
            <w:r w:rsidRPr="00A54AE3">
              <w:rPr>
                <w:rFonts w:asciiTheme="majorHAnsi" w:eastAsia="Times New Roman" w:hAnsiTheme="majorHAnsi" w:cs="Times New Roman"/>
                <w:color w:val="1F497D" w:themeColor="text2"/>
                <w:sz w:val="28"/>
                <w:szCs w:val="28"/>
              </w:rPr>
              <w:t>Know the limitations</w:t>
            </w:r>
            <w:r w:rsidRPr="00EA4D79">
              <w:rPr>
                <w:rFonts w:ascii="Times New Roman" w:eastAsia="Times New Roman" w:hAnsi="Times New Roman" w:cs="Times New Roman"/>
                <w:sz w:val="24"/>
                <w:szCs w:val="24"/>
              </w:rPr>
              <w:t xml:space="preserve"> </w:t>
            </w:r>
          </w:p>
        </w:tc>
      </w:tr>
      <w:tr w:rsidR="00EA4D79" w:rsidRPr="00EA4D79" w:rsidTr="00EA4D79">
        <w:trPr>
          <w:tblCellSpacing w:w="15" w:type="dxa"/>
        </w:trPr>
        <w:tc>
          <w:tcPr>
            <w:tcW w:w="0" w:type="auto"/>
            <w:vAlign w:val="center"/>
            <w:hideMark/>
          </w:tcPr>
          <w:p w:rsidR="00EA4D79" w:rsidRPr="00EA4D79" w:rsidRDefault="00EA4D79" w:rsidP="00EA4D79">
            <w:pPr>
              <w:spacing w:after="0" w:line="240" w:lineRule="auto"/>
              <w:ind w:left="720"/>
              <w:rPr>
                <w:rFonts w:ascii="Times New Roman" w:eastAsia="Times New Roman" w:hAnsi="Times New Roman" w:cs="Times New Roman"/>
                <w:i/>
                <w:sz w:val="24"/>
                <w:szCs w:val="24"/>
              </w:rPr>
            </w:pPr>
            <w:r w:rsidRPr="00EA4D79">
              <w:rPr>
                <w:rFonts w:ascii="Times New Roman" w:eastAsia="Times New Roman" w:hAnsi="Times New Roman" w:cs="Times New Roman"/>
                <w:i/>
                <w:sz w:val="24"/>
                <w:szCs w:val="24"/>
              </w:rPr>
              <w:t xml:space="preserve">Unit tests can never prove the correctness of code!!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A failing test may indicate that the code contains errors, but a succeeding test doesn't prove anything at all.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The most useful appliance of unit tests are verification and documentation of requirements at a low level, and </w:t>
            </w:r>
            <w:r w:rsidRPr="00EA4D79">
              <w:rPr>
                <w:rFonts w:ascii="Times New Roman" w:eastAsia="Times New Roman" w:hAnsi="Times New Roman" w:cs="Times New Roman"/>
                <w:i/>
                <w:sz w:val="24"/>
                <w:szCs w:val="24"/>
              </w:rPr>
              <w:t>regression testing</w:t>
            </w:r>
            <w:r w:rsidRPr="00EA4D79">
              <w:rPr>
                <w:rFonts w:ascii="Times New Roman" w:eastAsia="Times New Roman" w:hAnsi="Times New Roman" w:cs="Times New Roman"/>
                <w:sz w:val="24"/>
                <w:szCs w:val="24"/>
              </w:rPr>
              <w:t xml:space="preserve">: verifying that code invariants remains stable during code evolution and refactoring. </w:t>
            </w:r>
          </w:p>
          <w:p w:rsidR="00EA4D79" w:rsidRPr="00EA4D79" w:rsidRDefault="00EA4D79" w:rsidP="00EA4D79">
            <w:pPr>
              <w:spacing w:after="0" w:line="240" w:lineRule="auto"/>
              <w:ind w:left="720"/>
              <w:rPr>
                <w:rFonts w:ascii="Times New Roman" w:eastAsia="Times New Roman" w:hAnsi="Times New Roman" w:cs="Times New Roman"/>
                <w:sz w:val="24"/>
                <w:szCs w:val="24"/>
              </w:rPr>
            </w:pPr>
            <w:r w:rsidRPr="00EA4D79">
              <w:rPr>
                <w:rFonts w:ascii="Times New Roman" w:eastAsia="Times New Roman" w:hAnsi="Times New Roman" w:cs="Times New Roman"/>
                <w:sz w:val="24"/>
                <w:szCs w:val="24"/>
              </w:rPr>
              <w:t xml:space="preserve">Consequently unit tests can never replace a proper up-front design and a sound development process. Unit tests should be used as a valuable supplement to the established development methodologies. </w:t>
            </w:r>
          </w:p>
        </w:tc>
      </w:tr>
    </w:tbl>
    <w:p w:rsidR="00551C65" w:rsidRDefault="00551C65" w:rsidP="00EA4D79"/>
    <w:sectPr w:rsidR="00551C65" w:rsidSect="00EA4D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36B3A"/>
    <w:multiLevelType w:val="multilevel"/>
    <w:tmpl w:val="C18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441D7"/>
    <w:multiLevelType w:val="multilevel"/>
    <w:tmpl w:val="4B3A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52939"/>
    <w:multiLevelType w:val="hybridMultilevel"/>
    <w:tmpl w:val="0464E194"/>
    <w:lvl w:ilvl="0" w:tplc="2384D8CE">
      <w:start w:val="1"/>
      <w:numFmt w:val="decimal"/>
      <w:lvlText w:val="%1."/>
      <w:lvlJc w:val="left"/>
      <w:pPr>
        <w:ind w:left="720" w:hanging="360"/>
      </w:pPr>
      <w:rPr>
        <w:rFonts w:ascii="Adobe Caslon Pro" w:hAnsi="Adobe Caslon Pro"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EA4D79"/>
    <w:rsid w:val="00052D36"/>
    <w:rsid w:val="000E21B3"/>
    <w:rsid w:val="00243A12"/>
    <w:rsid w:val="00281915"/>
    <w:rsid w:val="002C30D3"/>
    <w:rsid w:val="00343C5A"/>
    <w:rsid w:val="00444A1E"/>
    <w:rsid w:val="00507FAC"/>
    <w:rsid w:val="00551C65"/>
    <w:rsid w:val="00734175"/>
    <w:rsid w:val="007657BD"/>
    <w:rsid w:val="007E5577"/>
    <w:rsid w:val="008E3C51"/>
    <w:rsid w:val="008F3D15"/>
    <w:rsid w:val="00936F55"/>
    <w:rsid w:val="009F2B87"/>
    <w:rsid w:val="00A0382E"/>
    <w:rsid w:val="00A45EAB"/>
    <w:rsid w:val="00A4634C"/>
    <w:rsid w:val="00A54AE3"/>
    <w:rsid w:val="00A840DE"/>
    <w:rsid w:val="00A945A8"/>
    <w:rsid w:val="00B90CA2"/>
    <w:rsid w:val="00E20043"/>
    <w:rsid w:val="00E61670"/>
    <w:rsid w:val="00EA4D79"/>
    <w:rsid w:val="00EC3EF4"/>
    <w:rsid w:val="00F31CC6"/>
    <w:rsid w:val="00F76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D79"/>
  </w:style>
  <w:style w:type="paragraph" w:styleId="Heading1">
    <w:name w:val="heading 1"/>
    <w:basedOn w:val="Normal"/>
    <w:next w:val="Normal"/>
    <w:link w:val="Heading1Char"/>
    <w:uiPriority w:val="9"/>
    <w:qFormat/>
    <w:rsid w:val="00EA4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4D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4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4D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4D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4D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D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D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A4D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7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A4D79"/>
    <w:rPr>
      <w:i/>
      <w:iCs/>
    </w:rPr>
  </w:style>
  <w:style w:type="paragraph" w:styleId="NormalWeb">
    <w:name w:val="Normal (Web)"/>
    <w:basedOn w:val="Normal"/>
    <w:uiPriority w:val="99"/>
    <w:unhideWhenUsed/>
    <w:rsid w:val="00EA4D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4D79"/>
    <w:rPr>
      <w:color w:val="0000FF"/>
      <w:u w:val="single"/>
    </w:rPr>
  </w:style>
  <w:style w:type="paragraph" w:styleId="HTMLPreformatted">
    <w:name w:val="HTML Preformatted"/>
    <w:basedOn w:val="Normal"/>
    <w:link w:val="HTMLPreformattedChar"/>
    <w:uiPriority w:val="99"/>
    <w:unhideWhenUsed/>
    <w:rsid w:val="00E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D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A4D79"/>
    <w:rPr>
      <w:rFonts w:ascii="Courier New" w:eastAsia="Times New Roman" w:hAnsi="Courier New" w:cs="Courier New"/>
      <w:sz w:val="20"/>
      <w:szCs w:val="20"/>
    </w:rPr>
  </w:style>
  <w:style w:type="paragraph" w:styleId="ListParagraph">
    <w:name w:val="List Paragraph"/>
    <w:basedOn w:val="Normal"/>
    <w:uiPriority w:val="34"/>
    <w:qFormat/>
    <w:rsid w:val="00EA4D79"/>
    <w:pPr>
      <w:ind w:left="720"/>
      <w:contextualSpacing/>
    </w:pPr>
  </w:style>
  <w:style w:type="character" w:customStyle="1" w:styleId="Heading2Char">
    <w:name w:val="Heading 2 Char"/>
    <w:basedOn w:val="DefaultParagraphFont"/>
    <w:link w:val="Heading2"/>
    <w:uiPriority w:val="9"/>
    <w:semiHidden/>
    <w:rsid w:val="00EA4D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D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4D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4D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A4D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A4D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A4D7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4D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A4D7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A4D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D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4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4D7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A4D79"/>
    <w:rPr>
      <w:b/>
      <w:bCs/>
    </w:rPr>
  </w:style>
  <w:style w:type="paragraph" w:styleId="NoSpacing">
    <w:name w:val="No Spacing"/>
    <w:uiPriority w:val="1"/>
    <w:qFormat/>
    <w:rsid w:val="00EA4D79"/>
    <w:pPr>
      <w:spacing w:after="0" w:line="240" w:lineRule="auto"/>
    </w:pPr>
  </w:style>
  <w:style w:type="paragraph" w:styleId="Quote">
    <w:name w:val="Quote"/>
    <w:basedOn w:val="Normal"/>
    <w:next w:val="Normal"/>
    <w:link w:val="QuoteChar"/>
    <w:uiPriority w:val="29"/>
    <w:qFormat/>
    <w:rsid w:val="00EA4D79"/>
    <w:rPr>
      <w:i/>
      <w:iCs/>
      <w:color w:val="000000" w:themeColor="text1"/>
    </w:rPr>
  </w:style>
  <w:style w:type="character" w:customStyle="1" w:styleId="QuoteChar">
    <w:name w:val="Quote Char"/>
    <w:basedOn w:val="DefaultParagraphFont"/>
    <w:link w:val="Quote"/>
    <w:uiPriority w:val="29"/>
    <w:rsid w:val="00EA4D79"/>
    <w:rPr>
      <w:i/>
      <w:iCs/>
      <w:color w:val="000000" w:themeColor="text1"/>
    </w:rPr>
  </w:style>
  <w:style w:type="paragraph" w:styleId="IntenseQuote">
    <w:name w:val="Intense Quote"/>
    <w:basedOn w:val="Normal"/>
    <w:next w:val="Normal"/>
    <w:link w:val="IntenseQuoteChar"/>
    <w:uiPriority w:val="30"/>
    <w:qFormat/>
    <w:rsid w:val="00EA4D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4D79"/>
    <w:rPr>
      <w:b/>
      <w:bCs/>
      <w:i/>
      <w:iCs/>
      <w:color w:val="4F81BD" w:themeColor="accent1"/>
    </w:rPr>
  </w:style>
  <w:style w:type="character" w:styleId="SubtleEmphasis">
    <w:name w:val="Subtle Emphasis"/>
    <w:basedOn w:val="DefaultParagraphFont"/>
    <w:uiPriority w:val="19"/>
    <w:qFormat/>
    <w:rsid w:val="00EA4D79"/>
    <w:rPr>
      <w:i/>
      <w:iCs/>
      <w:color w:val="808080" w:themeColor="text1" w:themeTint="7F"/>
    </w:rPr>
  </w:style>
  <w:style w:type="character" w:styleId="IntenseEmphasis">
    <w:name w:val="Intense Emphasis"/>
    <w:basedOn w:val="DefaultParagraphFont"/>
    <w:uiPriority w:val="21"/>
    <w:qFormat/>
    <w:rsid w:val="00EA4D79"/>
    <w:rPr>
      <w:b/>
      <w:bCs/>
      <w:i/>
      <w:iCs/>
      <w:color w:val="4F81BD" w:themeColor="accent1"/>
    </w:rPr>
  </w:style>
  <w:style w:type="character" w:styleId="SubtleReference">
    <w:name w:val="Subtle Reference"/>
    <w:basedOn w:val="DefaultParagraphFont"/>
    <w:uiPriority w:val="31"/>
    <w:qFormat/>
    <w:rsid w:val="00EA4D79"/>
    <w:rPr>
      <w:smallCaps/>
      <w:color w:val="C0504D" w:themeColor="accent2"/>
      <w:u w:val="single"/>
    </w:rPr>
  </w:style>
  <w:style w:type="character" w:styleId="IntenseReference">
    <w:name w:val="Intense Reference"/>
    <w:basedOn w:val="DefaultParagraphFont"/>
    <w:uiPriority w:val="32"/>
    <w:qFormat/>
    <w:rsid w:val="00EA4D79"/>
    <w:rPr>
      <w:b/>
      <w:bCs/>
      <w:smallCaps/>
      <w:color w:val="C0504D" w:themeColor="accent2"/>
      <w:spacing w:val="5"/>
      <w:u w:val="single"/>
    </w:rPr>
  </w:style>
  <w:style w:type="character" w:styleId="BookTitle">
    <w:name w:val="Book Title"/>
    <w:basedOn w:val="DefaultParagraphFont"/>
    <w:uiPriority w:val="33"/>
    <w:qFormat/>
    <w:rsid w:val="00EA4D79"/>
    <w:rPr>
      <w:b/>
      <w:bCs/>
      <w:smallCaps/>
      <w:spacing w:val="5"/>
    </w:rPr>
  </w:style>
  <w:style w:type="paragraph" w:styleId="TOCHeading">
    <w:name w:val="TOC Heading"/>
    <w:basedOn w:val="Heading1"/>
    <w:next w:val="Normal"/>
    <w:uiPriority w:val="39"/>
    <w:semiHidden/>
    <w:unhideWhenUsed/>
    <w:qFormat/>
    <w:rsid w:val="00EA4D79"/>
    <w:pPr>
      <w:outlineLvl w:val="9"/>
    </w:pPr>
  </w:style>
</w:styles>
</file>

<file path=word/webSettings.xml><?xml version="1.0" encoding="utf-8"?>
<w:webSettings xmlns:r="http://schemas.openxmlformats.org/officeDocument/2006/relationships" xmlns:w="http://schemas.openxmlformats.org/wordprocessingml/2006/main">
  <w:divs>
    <w:div w:id="731149606">
      <w:bodyDiv w:val="1"/>
      <w:marLeft w:val="0"/>
      <w:marRight w:val="0"/>
      <w:marTop w:val="0"/>
      <w:marBottom w:val="0"/>
      <w:divBdr>
        <w:top w:val="none" w:sz="0" w:space="0" w:color="auto"/>
        <w:left w:val="none" w:sz="0" w:space="0" w:color="auto"/>
        <w:bottom w:val="none" w:sz="0" w:space="0" w:color="auto"/>
        <w:right w:val="none" w:sz="0" w:space="0" w:color="auto"/>
      </w:divBdr>
    </w:div>
    <w:div w:id="211497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1802</Words>
  <Characters>10277</Characters>
  <Application>Microsoft Office Word</Application>
  <DocSecurity>0</DocSecurity>
  <Lines>85</Lines>
  <Paragraphs>24</Paragraphs>
  <ScaleCrop>false</ScaleCrop>
  <Company>Virtuos</Company>
  <LinksUpToDate>false</LinksUpToDate>
  <CharactersWithSpaces>12055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Kluft</dc:creator>
  <cp:keywords/>
  <dc:description/>
  <cp:lastModifiedBy>Jurgen Kluft</cp:lastModifiedBy>
  <cp:revision>7</cp:revision>
  <dcterms:created xsi:type="dcterms:W3CDTF">2011-04-21T03:48:00Z</dcterms:created>
  <dcterms:modified xsi:type="dcterms:W3CDTF">2011-04-21T04:04:00Z</dcterms:modified>
</cp:coreProperties>
</file>